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E4AFE" w14:textId="77777777" w:rsidR="00F83D91" w:rsidRDefault="00F83D91" w:rsidP="00BA7A15">
      <w:pPr>
        <w:pStyle w:val="Title"/>
        <w:jc w:val="center"/>
        <w:rPr>
          <w:rFonts w:asciiTheme="minorHAnsi" w:hAnsiTheme="minorHAnsi" w:cstheme="minorHAnsi"/>
          <w:b/>
        </w:rPr>
      </w:pPr>
    </w:p>
    <w:p w14:paraId="75DB1B65" w14:textId="7612FADE" w:rsidR="008D248C" w:rsidRPr="004E77BA" w:rsidRDefault="008D248C" w:rsidP="00BA7A15">
      <w:pPr>
        <w:pStyle w:val="Title"/>
        <w:jc w:val="center"/>
        <w:rPr>
          <w:rFonts w:asciiTheme="minorHAnsi" w:hAnsiTheme="minorHAnsi" w:cstheme="minorHAnsi"/>
          <w:b/>
        </w:rPr>
      </w:pPr>
      <w:r w:rsidRPr="004E77BA">
        <w:rPr>
          <w:rFonts w:asciiTheme="minorHAnsi" w:hAnsiTheme="minorHAnsi" w:cstheme="minorHAnsi"/>
          <w:b/>
        </w:rPr>
        <w:t>Swarm Intelligence</w:t>
      </w:r>
      <w:r w:rsidR="00E60C84">
        <w:rPr>
          <w:rFonts w:asciiTheme="minorHAnsi" w:hAnsiTheme="minorHAnsi" w:cstheme="minorHAnsi"/>
          <w:b/>
        </w:rPr>
        <w:t xml:space="preserve"> </w:t>
      </w:r>
      <w:r w:rsidR="000025DA">
        <w:rPr>
          <w:rFonts w:asciiTheme="minorHAnsi" w:hAnsiTheme="minorHAnsi" w:cstheme="minorHAnsi"/>
          <w:b/>
        </w:rPr>
        <w:t xml:space="preserve">for </w:t>
      </w:r>
      <w:r w:rsidRPr="004E77BA">
        <w:rPr>
          <w:rFonts w:asciiTheme="minorHAnsi" w:hAnsiTheme="minorHAnsi" w:cstheme="minorHAnsi"/>
          <w:b/>
        </w:rPr>
        <w:t>Next Generation Healthcare</w:t>
      </w:r>
    </w:p>
    <w:p w14:paraId="32B53D18" w14:textId="25B18BCC" w:rsidR="008D248C" w:rsidRPr="00E171B4" w:rsidRDefault="008D248C" w:rsidP="00BA7A15">
      <w:pPr>
        <w:pStyle w:val="Title"/>
        <w:jc w:val="center"/>
        <w:rPr>
          <w:rFonts w:asciiTheme="minorHAnsi" w:hAnsiTheme="minorHAnsi" w:cstheme="minorHAnsi"/>
          <w:sz w:val="48"/>
          <w:szCs w:val="48"/>
        </w:rPr>
      </w:pPr>
      <w:r w:rsidRPr="00E171B4">
        <w:rPr>
          <w:rFonts w:asciiTheme="minorHAnsi" w:hAnsiTheme="minorHAnsi" w:cstheme="minorHAnsi"/>
          <w:sz w:val="48"/>
          <w:szCs w:val="48"/>
        </w:rPr>
        <w:t>(</w:t>
      </w:r>
      <w:r w:rsidR="00E035C7" w:rsidRPr="00E171B4">
        <w:rPr>
          <w:rFonts w:asciiTheme="minorHAnsi" w:hAnsiTheme="minorHAnsi" w:cstheme="minorHAnsi"/>
          <w:sz w:val="48"/>
          <w:szCs w:val="48"/>
        </w:rPr>
        <w:t>a</w:t>
      </w:r>
      <w:r w:rsidRPr="00E171B4">
        <w:rPr>
          <w:rFonts w:asciiTheme="minorHAnsi" w:hAnsiTheme="minorHAnsi" w:cstheme="minorHAnsi"/>
          <w:sz w:val="48"/>
          <w:szCs w:val="48"/>
        </w:rPr>
        <w:t xml:space="preserve"> Co</w:t>
      </w:r>
      <w:r w:rsidR="00E035C7" w:rsidRPr="00E171B4">
        <w:rPr>
          <w:rFonts w:asciiTheme="minorHAnsi" w:hAnsiTheme="minorHAnsi" w:cstheme="minorHAnsi"/>
          <w:sz w:val="48"/>
          <w:szCs w:val="48"/>
        </w:rPr>
        <w:t>-</w:t>
      </w:r>
      <w:r w:rsidRPr="00E171B4">
        <w:rPr>
          <w:rFonts w:asciiTheme="minorHAnsi" w:hAnsiTheme="minorHAnsi" w:cstheme="minorHAnsi"/>
          <w:sz w:val="48"/>
          <w:szCs w:val="48"/>
        </w:rPr>
        <w:t>ordinated AI Approach)</w:t>
      </w:r>
    </w:p>
    <w:p w14:paraId="7E9D79D0" w14:textId="77777777" w:rsidR="008D248C" w:rsidRDefault="008D248C" w:rsidP="00BA7A15">
      <w:pPr>
        <w:jc w:val="center"/>
        <w:rPr>
          <w:rFonts w:cstheme="minorHAnsi"/>
          <w:sz w:val="24"/>
          <w:szCs w:val="24"/>
        </w:rPr>
      </w:pPr>
    </w:p>
    <w:p w14:paraId="648BEA87" w14:textId="77777777" w:rsidR="004E77BA" w:rsidRDefault="004E77BA" w:rsidP="00F75C4D">
      <w:pPr>
        <w:rPr>
          <w:rFonts w:cstheme="minorHAnsi"/>
          <w:sz w:val="24"/>
          <w:szCs w:val="24"/>
        </w:rPr>
      </w:pPr>
    </w:p>
    <w:p w14:paraId="109F5B92" w14:textId="77777777" w:rsidR="00277A53" w:rsidRDefault="00277A53" w:rsidP="00BA7A15">
      <w:pPr>
        <w:jc w:val="center"/>
        <w:rPr>
          <w:rFonts w:cstheme="minorHAnsi"/>
          <w:sz w:val="24"/>
          <w:szCs w:val="24"/>
        </w:rPr>
      </w:pPr>
    </w:p>
    <w:p w14:paraId="3E045624" w14:textId="77777777" w:rsidR="00B74DE5" w:rsidRDefault="00B74DE5" w:rsidP="00BA7A15">
      <w:pPr>
        <w:jc w:val="center"/>
        <w:rPr>
          <w:rFonts w:cstheme="minorHAnsi"/>
          <w:sz w:val="24"/>
          <w:szCs w:val="24"/>
        </w:rPr>
      </w:pPr>
    </w:p>
    <w:p w14:paraId="31ED0581" w14:textId="77777777" w:rsidR="00277A53" w:rsidRPr="004E77BA" w:rsidRDefault="00277A53" w:rsidP="00BA7A15">
      <w:pPr>
        <w:jc w:val="center"/>
        <w:rPr>
          <w:rFonts w:cstheme="minorHAnsi"/>
          <w:sz w:val="24"/>
          <w:szCs w:val="24"/>
        </w:rPr>
      </w:pPr>
    </w:p>
    <w:p w14:paraId="7BDF6319" w14:textId="369AB758" w:rsidR="009C49C7" w:rsidRPr="000E0151" w:rsidRDefault="00D25897" w:rsidP="00BA7A15">
      <w:pPr>
        <w:spacing w:after="0"/>
        <w:jc w:val="center"/>
        <w:rPr>
          <w:rFonts w:cstheme="minorHAnsi"/>
          <w:sz w:val="36"/>
          <w:szCs w:val="36"/>
        </w:rPr>
      </w:pPr>
      <w:r w:rsidRPr="000E0151">
        <w:rPr>
          <w:rFonts w:cstheme="minorHAnsi"/>
          <w:sz w:val="36"/>
          <w:szCs w:val="36"/>
        </w:rPr>
        <w:t xml:space="preserve">Report </w:t>
      </w:r>
      <w:r w:rsidR="00DA63F4" w:rsidRPr="000E0151">
        <w:rPr>
          <w:rFonts w:cstheme="minorHAnsi"/>
          <w:sz w:val="36"/>
          <w:szCs w:val="36"/>
        </w:rPr>
        <w:t>S</w:t>
      </w:r>
      <w:r w:rsidR="008D248C" w:rsidRPr="000E0151">
        <w:rPr>
          <w:rFonts w:cstheme="minorHAnsi"/>
          <w:sz w:val="36"/>
          <w:szCs w:val="36"/>
        </w:rPr>
        <w:t>ubmitted</w:t>
      </w:r>
    </w:p>
    <w:p w14:paraId="0B09FB7B" w14:textId="75623E87" w:rsidR="008D248C" w:rsidRPr="009C49C7" w:rsidRDefault="009C49C7" w:rsidP="00BA7A15">
      <w:pPr>
        <w:jc w:val="center"/>
        <w:rPr>
          <w:rFonts w:cstheme="minorHAnsi"/>
          <w:sz w:val="36"/>
          <w:szCs w:val="36"/>
        </w:rPr>
      </w:pPr>
      <w:r w:rsidRPr="009C49C7">
        <w:rPr>
          <w:rFonts w:cstheme="minorHAnsi"/>
          <w:sz w:val="36"/>
          <w:szCs w:val="36"/>
        </w:rPr>
        <w:t>B</w:t>
      </w:r>
      <w:r w:rsidR="008D248C" w:rsidRPr="009C49C7">
        <w:rPr>
          <w:rFonts w:cstheme="minorHAnsi"/>
          <w:sz w:val="36"/>
          <w:szCs w:val="36"/>
        </w:rPr>
        <w:t>y</w:t>
      </w:r>
    </w:p>
    <w:p w14:paraId="266BB98A" w14:textId="48CACAD1" w:rsidR="008D248C" w:rsidRPr="002C2878" w:rsidRDefault="008D248C" w:rsidP="00BA7A15">
      <w:pPr>
        <w:jc w:val="center"/>
        <w:rPr>
          <w:rFonts w:cstheme="minorHAnsi"/>
          <w:b/>
          <w:bCs/>
          <w:sz w:val="32"/>
          <w:szCs w:val="32"/>
        </w:rPr>
      </w:pPr>
      <w:r w:rsidRPr="002C2878">
        <w:rPr>
          <w:rFonts w:cstheme="minorHAnsi"/>
          <w:b/>
          <w:bCs/>
          <w:sz w:val="32"/>
          <w:szCs w:val="32"/>
        </w:rPr>
        <w:t>Jaya Chandra Terli</w:t>
      </w:r>
      <w:r w:rsidR="009C49C7">
        <w:rPr>
          <w:rFonts w:cstheme="minorHAnsi"/>
          <w:b/>
          <w:bCs/>
          <w:sz w:val="32"/>
          <w:szCs w:val="32"/>
        </w:rPr>
        <w:tab/>
      </w:r>
      <w:r w:rsidR="009C49C7">
        <w:rPr>
          <w:rFonts w:cstheme="minorHAnsi"/>
          <w:b/>
          <w:bCs/>
          <w:sz w:val="32"/>
          <w:szCs w:val="32"/>
        </w:rPr>
        <w:tab/>
      </w:r>
      <w:r w:rsidR="009C49C7">
        <w:rPr>
          <w:rFonts w:cstheme="minorHAnsi"/>
          <w:b/>
          <w:bCs/>
          <w:sz w:val="32"/>
          <w:szCs w:val="32"/>
        </w:rPr>
        <w:tab/>
      </w:r>
      <w:r w:rsidRPr="002C2878">
        <w:rPr>
          <w:rFonts w:cstheme="minorHAnsi"/>
          <w:b/>
          <w:bCs/>
          <w:sz w:val="32"/>
          <w:szCs w:val="32"/>
        </w:rPr>
        <w:t>223200017</w:t>
      </w:r>
    </w:p>
    <w:p w14:paraId="36EF3DEC" w14:textId="4B1909F8" w:rsidR="004E77BA" w:rsidRPr="002C2878" w:rsidRDefault="008D248C" w:rsidP="00BA7A15">
      <w:pPr>
        <w:jc w:val="center"/>
        <w:rPr>
          <w:rFonts w:cstheme="minorHAnsi"/>
          <w:b/>
          <w:bCs/>
          <w:sz w:val="32"/>
          <w:szCs w:val="32"/>
        </w:rPr>
      </w:pPr>
      <w:r w:rsidRPr="002C2878">
        <w:rPr>
          <w:rFonts w:cstheme="minorHAnsi"/>
          <w:b/>
          <w:bCs/>
          <w:sz w:val="32"/>
          <w:szCs w:val="32"/>
        </w:rPr>
        <w:t>Naga Sai Aditya Chakrapani</w:t>
      </w:r>
      <w:r w:rsidRPr="002C2878">
        <w:rPr>
          <w:rFonts w:cstheme="minorHAnsi"/>
          <w:b/>
          <w:bCs/>
          <w:sz w:val="32"/>
          <w:szCs w:val="32"/>
        </w:rPr>
        <w:tab/>
        <w:t>224200071</w:t>
      </w:r>
    </w:p>
    <w:p w14:paraId="426C922C" w14:textId="77777777" w:rsidR="00F83D91" w:rsidRDefault="00F83D91" w:rsidP="00BA7A15">
      <w:pPr>
        <w:jc w:val="center"/>
        <w:rPr>
          <w:rFonts w:cstheme="minorHAnsi"/>
          <w:sz w:val="32"/>
          <w:szCs w:val="32"/>
        </w:rPr>
      </w:pPr>
    </w:p>
    <w:p w14:paraId="73E4B044" w14:textId="77777777" w:rsidR="00621DC2" w:rsidRDefault="00621DC2" w:rsidP="00BA7A15">
      <w:pPr>
        <w:jc w:val="center"/>
        <w:rPr>
          <w:rFonts w:cstheme="minorHAnsi"/>
          <w:sz w:val="32"/>
          <w:szCs w:val="32"/>
        </w:rPr>
      </w:pPr>
    </w:p>
    <w:p w14:paraId="768061C1" w14:textId="77777777" w:rsidR="00B74DE5" w:rsidRPr="004E77BA" w:rsidRDefault="00B74DE5" w:rsidP="00BA7A15">
      <w:pPr>
        <w:jc w:val="center"/>
        <w:rPr>
          <w:rFonts w:cstheme="minorHAnsi"/>
          <w:sz w:val="32"/>
          <w:szCs w:val="32"/>
        </w:rPr>
      </w:pPr>
    </w:p>
    <w:p w14:paraId="5EF831DB" w14:textId="28C883D7" w:rsidR="00E92925" w:rsidRPr="004E77BA" w:rsidRDefault="00E92925" w:rsidP="00BA7A15">
      <w:pPr>
        <w:jc w:val="center"/>
        <w:rPr>
          <w:rFonts w:cstheme="minorHAnsi"/>
          <w:sz w:val="48"/>
          <w:szCs w:val="48"/>
        </w:rPr>
      </w:pPr>
      <w:r w:rsidRPr="004E77BA">
        <w:rPr>
          <w:rFonts w:cstheme="minorHAnsi"/>
          <w:sz w:val="48"/>
          <w:szCs w:val="48"/>
        </w:rPr>
        <w:t>Computational Intelligence in Automation</w:t>
      </w:r>
    </w:p>
    <w:p w14:paraId="25133CD3" w14:textId="707E6267" w:rsidR="00F83D91" w:rsidRPr="000E0151" w:rsidRDefault="00E92925" w:rsidP="00BA7A15">
      <w:pPr>
        <w:jc w:val="center"/>
        <w:rPr>
          <w:rFonts w:cstheme="minorHAnsi"/>
          <w:b/>
          <w:bCs/>
          <w:sz w:val="32"/>
          <w:szCs w:val="32"/>
        </w:rPr>
      </w:pPr>
      <w:r w:rsidRPr="000E0151">
        <w:rPr>
          <w:rFonts w:cstheme="minorHAnsi"/>
          <w:b/>
          <w:bCs/>
          <w:sz w:val="32"/>
          <w:szCs w:val="32"/>
        </w:rPr>
        <w:t>Apl. Prof. Dr.-Ing</w:t>
      </w:r>
      <w:r w:rsidR="00466442" w:rsidRPr="000E0151">
        <w:rPr>
          <w:rFonts w:cstheme="minorHAnsi"/>
          <w:b/>
          <w:bCs/>
          <w:sz w:val="32"/>
          <w:szCs w:val="32"/>
        </w:rPr>
        <w:t xml:space="preserve">. </w:t>
      </w:r>
      <w:proofErr w:type="spellStart"/>
      <w:r w:rsidR="00466442" w:rsidRPr="000E0151">
        <w:rPr>
          <w:rFonts w:cstheme="minorHAnsi"/>
          <w:b/>
          <w:bCs/>
          <w:sz w:val="32"/>
          <w:szCs w:val="32"/>
        </w:rPr>
        <w:t>habil</w:t>
      </w:r>
      <w:proofErr w:type="spellEnd"/>
      <w:r w:rsidR="00466442" w:rsidRPr="000E0151">
        <w:rPr>
          <w:rFonts w:cstheme="minorHAnsi"/>
          <w:b/>
          <w:bCs/>
          <w:sz w:val="32"/>
          <w:szCs w:val="32"/>
        </w:rPr>
        <w:t>. Mohit Kumar</w:t>
      </w:r>
    </w:p>
    <w:p w14:paraId="2975B5C1" w14:textId="77777777" w:rsidR="00277A53" w:rsidRDefault="00277A53" w:rsidP="00BA7A15">
      <w:pPr>
        <w:jc w:val="center"/>
        <w:rPr>
          <w:sz w:val="24"/>
          <w:szCs w:val="24"/>
        </w:rPr>
      </w:pPr>
    </w:p>
    <w:p w14:paraId="36D60F16" w14:textId="64C9B6C6" w:rsidR="00DA63F4" w:rsidRDefault="00FB64C3" w:rsidP="00BA7A15">
      <w:pPr>
        <w:jc w:val="center"/>
        <w:rPr>
          <w:sz w:val="24"/>
          <w:szCs w:val="24"/>
        </w:rPr>
      </w:pPr>
      <w:r>
        <w:rPr>
          <w:rFonts w:ascii="Open Sans" w:hAnsi="Open Sans" w:cs="Open Sans"/>
          <w:noProof/>
          <w:color w:val="000000"/>
          <w:bdr w:val="none" w:sz="0" w:space="0" w:color="auto" w:frame="1"/>
          <w:shd w:val="clear" w:color="auto" w:fill="FFFFFF"/>
        </w:rPr>
        <w:drawing>
          <wp:inline distT="0" distB="0" distL="0" distR="0" wp14:anchorId="63444316" wp14:editId="42688A6F">
            <wp:extent cx="3799489" cy="828007"/>
            <wp:effectExtent l="0" t="0" r="0" b="0"/>
            <wp:docPr id="1291832670" name="Picture 1" descr="University of Rostoc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versity of Rostoc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106" cy="834025"/>
                    </a:xfrm>
                    <a:prstGeom prst="rect">
                      <a:avLst/>
                    </a:prstGeom>
                    <a:noFill/>
                    <a:ln>
                      <a:noFill/>
                    </a:ln>
                  </pic:spPr>
                </pic:pic>
              </a:graphicData>
            </a:graphic>
          </wp:inline>
        </w:drawing>
      </w:r>
    </w:p>
    <w:p w14:paraId="292E4487" w14:textId="77777777" w:rsidR="00D53021" w:rsidRPr="00E4684D" w:rsidRDefault="00277A53" w:rsidP="00BA7A15">
      <w:pPr>
        <w:jc w:val="center"/>
        <w:rPr>
          <w:sz w:val="24"/>
          <w:szCs w:val="24"/>
        </w:rPr>
      </w:pPr>
      <w:r>
        <w:rPr>
          <w:sz w:val="24"/>
          <w:szCs w:val="24"/>
        </w:rPr>
        <w:br w:type="page"/>
      </w:r>
    </w:p>
    <w:sdt>
      <w:sdtPr>
        <w:id w:val="-1002196758"/>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F07B0D4" w14:textId="1EF618CE" w:rsidR="00D53021" w:rsidRDefault="00D53021" w:rsidP="004D2621">
          <w:pPr>
            <w:pStyle w:val="TOCHeading"/>
            <w:jc w:val="both"/>
          </w:pPr>
          <w:r>
            <w:t>Table of Contents</w:t>
          </w:r>
        </w:p>
        <w:p w14:paraId="4CF846A3" w14:textId="0C78177F" w:rsidR="000C0550" w:rsidRDefault="00D53021">
          <w:pPr>
            <w:pStyle w:val="TOC2"/>
            <w:tabs>
              <w:tab w:val="right" w:leader="dot" w:pos="9016"/>
            </w:tabs>
            <w:rPr>
              <w:rFonts w:eastAsiaTheme="minorEastAsia"/>
              <w:noProof/>
              <w:sz w:val="24"/>
              <w:szCs w:val="24"/>
              <w:lang w:eastAsia="en-IN"/>
            </w:rPr>
          </w:pPr>
          <w:r>
            <w:fldChar w:fldCharType="begin"/>
          </w:r>
          <w:r>
            <w:instrText xml:space="preserve"> TOC \o "1-3" \h \z \u </w:instrText>
          </w:r>
          <w:r>
            <w:fldChar w:fldCharType="separate"/>
          </w:r>
          <w:hyperlink w:anchor="_Toc206105481" w:history="1">
            <w:r w:rsidR="000C0550" w:rsidRPr="00AA3198">
              <w:rPr>
                <w:rStyle w:val="Hyperlink"/>
                <w:rFonts w:asciiTheme="majorHAnsi" w:hAnsiTheme="majorHAnsi" w:cstheme="majorHAnsi"/>
                <w:bCs/>
                <w:noProof/>
              </w:rPr>
              <w:t>List of Figures</w:t>
            </w:r>
            <w:r w:rsidR="000C0550">
              <w:rPr>
                <w:noProof/>
                <w:webHidden/>
              </w:rPr>
              <w:tab/>
            </w:r>
            <w:r w:rsidR="000C0550">
              <w:rPr>
                <w:noProof/>
                <w:webHidden/>
              </w:rPr>
              <w:fldChar w:fldCharType="begin"/>
            </w:r>
            <w:r w:rsidR="000C0550">
              <w:rPr>
                <w:noProof/>
                <w:webHidden/>
              </w:rPr>
              <w:instrText xml:space="preserve"> PAGEREF _Toc206105481 \h </w:instrText>
            </w:r>
            <w:r w:rsidR="000C0550">
              <w:rPr>
                <w:noProof/>
                <w:webHidden/>
              </w:rPr>
            </w:r>
            <w:r w:rsidR="000C0550">
              <w:rPr>
                <w:noProof/>
                <w:webHidden/>
              </w:rPr>
              <w:fldChar w:fldCharType="separate"/>
            </w:r>
            <w:r w:rsidR="000C0550">
              <w:rPr>
                <w:noProof/>
                <w:webHidden/>
              </w:rPr>
              <w:t>iii</w:t>
            </w:r>
            <w:r w:rsidR="000C0550">
              <w:rPr>
                <w:noProof/>
                <w:webHidden/>
              </w:rPr>
              <w:fldChar w:fldCharType="end"/>
            </w:r>
          </w:hyperlink>
        </w:p>
        <w:p w14:paraId="6BBAC59C" w14:textId="498121E3" w:rsidR="000C0550" w:rsidRDefault="000C0550">
          <w:pPr>
            <w:pStyle w:val="TOC2"/>
            <w:tabs>
              <w:tab w:val="right" w:leader="dot" w:pos="9016"/>
            </w:tabs>
            <w:rPr>
              <w:rFonts w:eastAsiaTheme="minorEastAsia"/>
              <w:noProof/>
              <w:sz w:val="24"/>
              <w:szCs w:val="24"/>
              <w:lang w:eastAsia="en-IN"/>
            </w:rPr>
          </w:pPr>
          <w:hyperlink w:anchor="_Toc206105482" w:history="1">
            <w:r w:rsidRPr="00AA3198">
              <w:rPr>
                <w:rStyle w:val="Hyperlink"/>
                <w:noProof/>
              </w:rPr>
              <w:t>Abstract</w:t>
            </w:r>
            <w:r>
              <w:rPr>
                <w:noProof/>
                <w:webHidden/>
              </w:rPr>
              <w:tab/>
            </w:r>
            <w:r>
              <w:rPr>
                <w:noProof/>
                <w:webHidden/>
              </w:rPr>
              <w:fldChar w:fldCharType="begin"/>
            </w:r>
            <w:r>
              <w:rPr>
                <w:noProof/>
                <w:webHidden/>
              </w:rPr>
              <w:instrText xml:space="preserve"> PAGEREF _Toc206105482 \h </w:instrText>
            </w:r>
            <w:r>
              <w:rPr>
                <w:noProof/>
                <w:webHidden/>
              </w:rPr>
            </w:r>
            <w:r>
              <w:rPr>
                <w:noProof/>
                <w:webHidden/>
              </w:rPr>
              <w:fldChar w:fldCharType="separate"/>
            </w:r>
            <w:r>
              <w:rPr>
                <w:noProof/>
                <w:webHidden/>
              </w:rPr>
              <w:t>1</w:t>
            </w:r>
            <w:r>
              <w:rPr>
                <w:noProof/>
                <w:webHidden/>
              </w:rPr>
              <w:fldChar w:fldCharType="end"/>
            </w:r>
          </w:hyperlink>
        </w:p>
        <w:p w14:paraId="773BEF2C" w14:textId="1912A52F" w:rsidR="000C0550" w:rsidRDefault="000C0550">
          <w:pPr>
            <w:pStyle w:val="TOC2"/>
            <w:tabs>
              <w:tab w:val="right" w:leader="dot" w:pos="9016"/>
            </w:tabs>
            <w:rPr>
              <w:rFonts w:eastAsiaTheme="minorEastAsia"/>
              <w:noProof/>
              <w:sz w:val="24"/>
              <w:szCs w:val="24"/>
              <w:lang w:eastAsia="en-IN"/>
            </w:rPr>
          </w:pPr>
          <w:hyperlink w:anchor="_Toc206105483" w:history="1">
            <w:r w:rsidRPr="00AA3198">
              <w:rPr>
                <w:rStyle w:val="Hyperlink"/>
                <w:noProof/>
              </w:rPr>
              <w:t>Keywords</w:t>
            </w:r>
            <w:r>
              <w:rPr>
                <w:noProof/>
                <w:webHidden/>
              </w:rPr>
              <w:tab/>
            </w:r>
            <w:r>
              <w:rPr>
                <w:noProof/>
                <w:webHidden/>
              </w:rPr>
              <w:fldChar w:fldCharType="begin"/>
            </w:r>
            <w:r>
              <w:rPr>
                <w:noProof/>
                <w:webHidden/>
              </w:rPr>
              <w:instrText xml:space="preserve"> PAGEREF _Toc206105483 \h </w:instrText>
            </w:r>
            <w:r>
              <w:rPr>
                <w:noProof/>
                <w:webHidden/>
              </w:rPr>
            </w:r>
            <w:r>
              <w:rPr>
                <w:noProof/>
                <w:webHidden/>
              </w:rPr>
              <w:fldChar w:fldCharType="separate"/>
            </w:r>
            <w:r>
              <w:rPr>
                <w:noProof/>
                <w:webHidden/>
              </w:rPr>
              <w:t>1</w:t>
            </w:r>
            <w:r>
              <w:rPr>
                <w:noProof/>
                <w:webHidden/>
              </w:rPr>
              <w:fldChar w:fldCharType="end"/>
            </w:r>
          </w:hyperlink>
        </w:p>
        <w:p w14:paraId="515374C7" w14:textId="7246543B" w:rsidR="000C0550" w:rsidRDefault="000C0550">
          <w:pPr>
            <w:pStyle w:val="TOC2"/>
            <w:tabs>
              <w:tab w:val="right" w:leader="dot" w:pos="9016"/>
            </w:tabs>
            <w:rPr>
              <w:rFonts w:eastAsiaTheme="minorEastAsia"/>
              <w:noProof/>
              <w:sz w:val="24"/>
              <w:szCs w:val="24"/>
              <w:lang w:eastAsia="en-IN"/>
            </w:rPr>
          </w:pPr>
          <w:hyperlink w:anchor="_Toc206105484" w:history="1">
            <w:r w:rsidRPr="00AA3198">
              <w:rPr>
                <w:rStyle w:val="Hyperlink"/>
                <w:rFonts w:ascii="Calibri" w:eastAsia="Calibri" w:hAnsi="Calibri" w:cs="Calibri"/>
                <w:bCs/>
                <w:noProof/>
              </w:rPr>
              <w:t>1. Introduction &amp; Motivation</w:t>
            </w:r>
            <w:r>
              <w:rPr>
                <w:noProof/>
                <w:webHidden/>
              </w:rPr>
              <w:tab/>
            </w:r>
            <w:r>
              <w:rPr>
                <w:noProof/>
                <w:webHidden/>
              </w:rPr>
              <w:fldChar w:fldCharType="begin"/>
            </w:r>
            <w:r>
              <w:rPr>
                <w:noProof/>
                <w:webHidden/>
              </w:rPr>
              <w:instrText xml:space="preserve"> PAGEREF _Toc206105484 \h </w:instrText>
            </w:r>
            <w:r>
              <w:rPr>
                <w:noProof/>
                <w:webHidden/>
              </w:rPr>
            </w:r>
            <w:r>
              <w:rPr>
                <w:noProof/>
                <w:webHidden/>
              </w:rPr>
              <w:fldChar w:fldCharType="separate"/>
            </w:r>
            <w:r>
              <w:rPr>
                <w:noProof/>
                <w:webHidden/>
              </w:rPr>
              <w:t>2</w:t>
            </w:r>
            <w:r>
              <w:rPr>
                <w:noProof/>
                <w:webHidden/>
              </w:rPr>
              <w:fldChar w:fldCharType="end"/>
            </w:r>
          </w:hyperlink>
        </w:p>
        <w:p w14:paraId="09B3D1A2" w14:textId="7FBEDF07" w:rsidR="000C0550" w:rsidRDefault="000C0550">
          <w:pPr>
            <w:pStyle w:val="TOC2"/>
            <w:tabs>
              <w:tab w:val="right" w:leader="dot" w:pos="9016"/>
            </w:tabs>
            <w:rPr>
              <w:rFonts w:eastAsiaTheme="minorEastAsia"/>
              <w:noProof/>
              <w:sz w:val="24"/>
              <w:szCs w:val="24"/>
              <w:lang w:eastAsia="en-IN"/>
            </w:rPr>
          </w:pPr>
          <w:hyperlink w:anchor="_Toc206105485" w:history="1">
            <w:r w:rsidRPr="00AA3198">
              <w:rPr>
                <w:rStyle w:val="Hyperlink"/>
                <w:noProof/>
              </w:rPr>
              <w:t>2. Background</w:t>
            </w:r>
            <w:r>
              <w:rPr>
                <w:noProof/>
                <w:webHidden/>
              </w:rPr>
              <w:tab/>
            </w:r>
            <w:r>
              <w:rPr>
                <w:noProof/>
                <w:webHidden/>
              </w:rPr>
              <w:fldChar w:fldCharType="begin"/>
            </w:r>
            <w:r>
              <w:rPr>
                <w:noProof/>
                <w:webHidden/>
              </w:rPr>
              <w:instrText xml:space="preserve"> PAGEREF _Toc206105485 \h </w:instrText>
            </w:r>
            <w:r>
              <w:rPr>
                <w:noProof/>
                <w:webHidden/>
              </w:rPr>
            </w:r>
            <w:r>
              <w:rPr>
                <w:noProof/>
                <w:webHidden/>
              </w:rPr>
              <w:fldChar w:fldCharType="separate"/>
            </w:r>
            <w:r>
              <w:rPr>
                <w:noProof/>
                <w:webHidden/>
              </w:rPr>
              <w:t>2</w:t>
            </w:r>
            <w:r>
              <w:rPr>
                <w:noProof/>
                <w:webHidden/>
              </w:rPr>
              <w:fldChar w:fldCharType="end"/>
            </w:r>
          </w:hyperlink>
        </w:p>
        <w:p w14:paraId="527DF770" w14:textId="1F8E6D10" w:rsidR="000C0550" w:rsidRDefault="000C0550">
          <w:pPr>
            <w:pStyle w:val="TOC3"/>
            <w:tabs>
              <w:tab w:val="right" w:leader="dot" w:pos="9016"/>
            </w:tabs>
            <w:rPr>
              <w:rFonts w:eastAsiaTheme="minorEastAsia"/>
              <w:noProof/>
              <w:sz w:val="24"/>
              <w:szCs w:val="24"/>
              <w:lang w:eastAsia="en-IN"/>
            </w:rPr>
          </w:pPr>
          <w:hyperlink w:anchor="_Toc206105486" w:history="1">
            <w:r w:rsidRPr="00AA3198">
              <w:rPr>
                <w:rStyle w:val="Hyperlink"/>
                <w:noProof/>
              </w:rPr>
              <w:t>2.1 Origin and Biological Inspiration</w:t>
            </w:r>
            <w:r>
              <w:rPr>
                <w:noProof/>
                <w:webHidden/>
              </w:rPr>
              <w:tab/>
            </w:r>
            <w:r>
              <w:rPr>
                <w:noProof/>
                <w:webHidden/>
              </w:rPr>
              <w:fldChar w:fldCharType="begin"/>
            </w:r>
            <w:r>
              <w:rPr>
                <w:noProof/>
                <w:webHidden/>
              </w:rPr>
              <w:instrText xml:space="preserve"> PAGEREF _Toc206105486 \h </w:instrText>
            </w:r>
            <w:r>
              <w:rPr>
                <w:noProof/>
                <w:webHidden/>
              </w:rPr>
            </w:r>
            <w:r>
              <w:rPr>
                <w:noProof/>
                <w:webHidden/>
              </w:rPr>
              <w:fldChar w:fldCharType="separate"/>
            </w:r>
            <w:r>
              <w:rPr>
                <w:noProof/>
                <w:webHidden/>
              </w:rPr>
              <w:t>2</w:t>
            </w:r>
            <w:r>
              <w:rPr>
                <w:noProof/>
                <w:webHidden/>
              </w:rPr>
              <w:fldChar w:fldCharType="end"/>
            </w:r>
          </w:hyperlink>
        </w:p>
        <w:p w14:paraId="458A5762" w14:textId="6E4BAA68" w:rsidR="000C0550" w:rsidRDefault="000C0550">
          <w:pPr>
            <w:pStyle w:val="TOC3"/>
            <w:tabs>
              <w:tab w:val="right" w:leader="dot" w:pos="9016"/>
            </w:tabs>
            <w:rPr>
              <w:rFonts w:eastAsiaTheme="minorEastAsia"/>
              <w:noProof/>
              <w:sz w:val="24"/>
              <w:szCs w:val="24"/>
              <w:lang w:eastAsia="en-IN"/>
            </w:rPr>
          </w:pPr>
          <w:hyperlink w:anchor="_Toc206105487" w:history="1">
            <w:r w:rsidRPr="00AA3198">
              <w:rPr>
                <w:rStyle w:val="Hyperlink"/>
                <w:noProof/>
              </w:rPr>
              <w:t>2.3 Comparison with Traditional AI and Centralized Systems</w:t>
            </w:r>
            <w:r>
              <w:rPr>
                <w:noProof/>
                <w:webHidden/>
              </w:rPr>
              <w:tab/>
            </w:r>
            <w:r>
              <w:rPr>
                <w:noProof/>
                <w:webHidden/>
              </w:rPr>
              <w:fldChar w:fldCharType="begin"/>
            </w:r>
            <w:r>
              <w:rPr>
                <w:noProof/>
                <w:webHidden/>
              </w:rPr>
              <w:instrText xml:space="preserve"> PAGEREF _Toc206105487 \h </w:instrText>
            </w:r>
            <w:r>
              <w:rPr>
                <w:noProof/>
                <w:webHidden/>
              </w:rPr>
            </w:r>
            <w:r>
              <w:rPr>
                <w:noProof/>
                <w:webHidden/>
              </w:rPr>
              <w:fldChar w:fldCharType="separate"/>
            </w:r>
            <w:r>
              <w:rPr>
                <w:noProof/>
                <w:webHidden/>
              </w:rPr>
              <w:t>3</w:t>
            </w:r>
            <w:r>
              <w:rPr>
                <w:noProof/>
                <w:webHidden/>
              </w:rPr>
              <w:fldChar w:fldCharType="end"/>
            </w:r>
          </w:hyperlink>
        </w:p>
        <w:p w14:paraId="67472051" w14:textId="7A2243D1" w:rsidR="000C0550" w:rsidRDefault="000C0550">
          <w:pPr>
            <w:pStyle w:val="TOC3"/>
            <w:tabs>
              <w:tab w:val="right" w:leader="dot" w:pos="9016"/>
            </w:tabs>
            <w:rPr>
              <w:rFonts w:eastAsiaTheme="minorEastAsia"/>
              <w:noProof/>
              <w:sz w:val="24"/>
              <w:szCs w:val="24"/>
              <w:lang w:eastAsia="en-IN"/>
            </w:rPr>
          </w:pPr>
          <w:hyperlink w:anchor="_Toc206105488" w:history="1">
            <w:r w:rsidRPr="00AA3198">
              <w:rPr>
                <w:rStyle w:val="Hyperlink"/>
                <w:noProof/>
              </w:rPr>
              <w:t>2.4 Technical Algorithms Based on Swarm Intelligence</w:t>
            </w:r>
            <w:r>
              <w:rPr>
                <w:noProof/>
                <w:webHidden/>
              </w:rPr>
              <w:tab/>
            </w:r>
            <w:r>
              <w:rPr>
                <w:noProof/>
                <w:webHidden/>
              </w:rPr>
              <w:fldChar w:fldCharType="begin"/>
            </w:r>
            <w:r>
              <w:rPr>
                <w:noProof/>
                <w:webHidden/>
              </w:rPr>
              <w:instrText xml:space="preserve"> PAGEREF _Toc206105488 \h </w:instrText>
            </w:r>
            <w:r>
              <w:rPr>
                <w:noProof/>
                <w:webHidden/>
              </w:rPr>
            </w:r>
            <w:r>
              <w:rPr>
                <w:noProof/>
                <w:webHidden/>
              </w:rPr>
              <w:fldChar w:fldCharType="separate"/>
            </w:r>
            <w:r>
              <w:rPr>
                <w:noProof/>
                <w:webHidden/>
              </w:rPr>
              <w:t>4</w:t>
            </w:r>
            <w:r>
              <w:rPr>
                <w:noProof/>
                <w:webHidden/>
              </w:rPr>
              <w:fldChar w:fldCharType="end"/>
            </w:r>
          </w:hyperlink>
        </w:p>
        <w:p w14:paraId="2EAFBBD6" w14:textId="3AD7D2C5" w:rsidR="000C0550" w:rsidRDefault="000C0550">
          <w:pPr>
            <w:pStyle w:val="TOC2"/>
            <w:tabs>
              <w:tab w:val="right" w:leader="dot" w:pos="9016"/>
            </w:tabs>
            <w:rPr>
              <w:rFonts w:eastAsiaTheme="minorEastAsia"/>
              <w:noProof/>
              <w:sz w:val="24"/>
              <w:szCs w:val="24"/>
              <w:lang w:eastAsia="en-IN"/>
            </w:rPr>
          </w:pPr>
          <w:hyperlink w:anchor="_Toc206105489" w:history="1">
            <w:r w:rsidRPr="00AA3198">
              <w:rPr>
                <w:rStyle w:val="Hyperlink"/>
                <w:noProof/>
              </w:rPr>
              <w:t>3. Swarm Learning: Bridging SI and Machine Learning</w:t>
            </w:r>
            <w:r>
              <w:rPr>
                <w:noProof/>
                <w:webHidden/>
              </w:rPr>
              <w:tab/>
            </w:r>
            <w:r>
              <w:rPr>
                <w:noProof/>
                <w:webHidden/>
              </w:rPr>
              <w:fldChar w:fldCharType="begin"/>
            </w:r>
            <w:r>
              <w:rPr>
                <w:noProof/>
                <w:webHidden/>
              </w:rPr>
              <w:instrText xml:space="preserve"> PAGEREF _Toc206105489 \h </w:instrText>
            </w:r>
            <w:r>
              <w:rPr>
                <w:noProof/>
                <w:webHidden/>
              </w:rPr>
            </w:r>
            <w:r>
              <w:rPr>
                <w:noProof/>
                <w:webHidden/>
              </w:rPr>
              <w:fldChar w:fldCharType="separate"/>
            </w:r>
            <w:r>
              <w:rPr>
                <w:noProof/>
                <w:webHidden/>
              </w:rPr>
              <w:t>5</w:t>
            </w:r>
            <w:r>
              <w:rPr>
                <w:noProof/>
                <w:webHidden/>
              </w:rPr>
              <w:fldChar w:fldCharType="end"/>
            </w:r>
          </w:hyperlink>
        </w:p>
        <w:p w14:paraId="26C5D69D" w14:textId="78EE0569" w:rsidR="000C0550" w:rsidRDefault="000C0550">
          <w:pPr>
            <w:pStyle w:val="TOC3"/>
            <w:tabs>
              <w:tab w:val="right" w:leader="dot" w:pos="9016"/>
            </w:tabs>
            <w:rPr>
              <w:rFonts w:eastAsiaTheme="minorEastAsia"/>
              <w:noProof/>
              <w:sz w:val="24"/>
              <w:szCs w:val="24"/>
              <w:lang w:eastAsia="en-IN"/>
            </w:rPr>
          </w:pPr>
          <w:hyperlink w:anchor="_Toc206105490" w:history="1">
            <w:r w:rsidRPr="00AA3198">
              <w:rPr>
                <w:rStyle w:val="Hyperlink"/>
                <w:noProof/>
              </w:rPr>
              <w:t>3.1 Why SI is Suitable for Healthcare</w:t>
            </w:r>
            <w:r>
              <w:rPr>
                <w:noProof/>
                <w:webHidden/>
              </w:rPr>
              <w:tab/>
            </w:r>
            <w:r>
              <w:rPr>
                <w:noProof/>
                <w:webHidden/>
              </w:rPr>
              <w:fldChar w:fldCharType="begin"/>
            </w:r>
            <w:r>
              <w:rPr>
                <w:noProof/>
                <w:webHidden/>
              </w:rPr>
              <w:instrText xml:space="preserve"> PAGEREF _Toc206105490 \h </w:instrText>
            </w:r>
            <w:r>
              <w:rPr>
                <w:noProof/>
                <w:webHidden/>
              </w:rPr>
            </w:r>
            <w:r>
              <w:rPr>
                <w:noProof/>
                <w:webHidden/>
              </w:rPr>
              <w:fldChar w:fldCharType="separate"/>
            </w:r>
            <w:r>
              <w:rPr>
                <w:noProof/>
                <w:webHidden/>
              </w:rPr>
              <w:t>5</w:t>
            </w:r>
            <w:r>
              <w:rPr>
                <w:noProof/>
                <w:webHidden/>
              </w:rPr>
              <w:fldChar w:fldCharType="end"/>
            </w:r>
          </w:hyperlink>
        </w:p>
        <w:p w14:paraId="0EC6FEA9" w14:textId="1E6A5380" w:rsidR="000C0550" w:rsidRDefault="000C0550">
          <w:pPr>
            <w:pStyle w:val="TOC2"/>
            <w:tabs>
              <w:tab w:val="right" w:leader="dot" w:pos="9016"/>
            </w:tabs>
            <w:rPr>
              <w:rFonts w:eastAsiaTheme="minorEastAsia"/>
              <w:noProof/>
              <w:sz w:val="24"/>
              <w:szCs w:val="24"/>
              <w:lang w:eastAsia="en-IN"/>
            </w:rPr>
          </w:pPr>
          <w:hyperlink w:anchor="_Toc206105491" w:history="1">
            <w:r w:rsidRPr="00AA3198">
              <w:rPr>
                <w:rStyle w:val="Hyperlink"/>
                <w:rFonts w:eastAsia="Times New Roman"/>
                <w:noProof/>
                <w:lang w:eastAsia="en-IN"/>
              </w:rPr>
              <w:t>4. Challenges in Clinical Environments</w:t>
            </w:r>
            <w:r>
              <w:rPr>
                <w:noProof/>
                <w:webHidden/>
              </w:rPr>
              <w:tab/>
            </w:r>
            <w:r>
              <w:rPr>
                <w:noProof/>
                <w:webHidden/>
              </w:rPr>
              <w:fldChar w:fldCharType="begin"/>
            </w:r>
            <w:r>
              <w:rPr>
                <w:noProof/>
                <w:webHidden/>
              </w:rPr>
              <w:instrText xml:space="preserve"> PAGEREF _Toc206105491 \h </w:instrText>
            </w:r>
            <w:r>
              <w:rPr>
                <w:noProof/>
                <w:webHidden/>
              </w:rPr>
            </w:r>
            <w:r>
              <w:rPr>
                <w:noProof/>
                <w:webHidden/>
              </w:rPr>
              <w:fldChar w:fldCharType="separate"/>
            </w:r>
            <w:r>
              <w:rPr>
                <w:noProof/>
                <w:webHidden/>
              </w:rPr>
              <w:t>6</w:t>
            </w:r>
            <w:r>
              <w:rPr>
                <w:noProof/>
                <w:webHidden/>
              </w:rPr>
              <w:fldChar w:fldCharType="end"/>
            </w:r>
          </w:hyperlink>
        </w:p>
        <w:p w14:paraId="032440A9" w14:textId="00F1B959" w:rsidR="000C0550" w:rsidRDefault="000C0550">
          <w:pPr>
            <w:pStyle w:val="TOC3"/>
            <w:tabs>
              <w:tab w:val="right" w:leader="dot" w:pos="9016"/>
            </w:tabs>
            <w:rPr>
              <w:rFonts w:eastAsiaTheme="minorEastAsia"/>
              <w:noProof/>
              <w:sz w:val="24"/>
              <w:szCs w:val="24"/>
              <w:lang w:eastAsia="en-IN"/>
            </w:rPr>
          </w:pPr>
          <w:hyperlink w:anchor="_Toc206105492" w:history="1">
            <w:r w:rsidRPr="00AA3198">
              <w:rPr>
                <w:rStyle w:val="Hyperlink"/>
                <w:rFonts w:eastAsia="Times New Roman"/>
                <w:noProof/>
                <w:lang w:eastAsia="en-IN"/>
              </w:rPr>
              <w:t>4.1 Staff Turnover and Evolving Roles</w:t>
            </w:r>
            <w:r>
              <w:rPr>
                <w:noProof/>
                <w:webHidden/>
              </w:rPr>
              <w:tab/>
            </w:r>
            <w:r>
              <w:rPr>
                <w:noProof/>
                <w:webHidden/>
              </w:rPr>
              <w:fldChar w:fldCharType="begin"/>
            </w:r>
            <w:r>
              <w:rPr>
                <w:noProof/>
                <w:webHidden/>
              </w:rPr>
              <w:instrText xml:space="preserve"> PAGEREF _Toc206105492 \h </w:instrText>
            </w:r>
            <w:r>
              <w:rPr>
                <w:noProof/>
                <w:webHidden/>
              </w:rPr>
            </w:r>
            <w:r>
              <w:rPr>
                <w:noProof/>
                <w:webHidden/>
              </w:rPr>
              <w:fldChar w:fldCharType="separate"/>
            </w:r>
            <w:r>
              <w:rPr>
                <w:noProof/>
                <w:webHidden/>
              </w:rPr>
              <w:t>6</w:t>
            </w:r>
            <w:r>
              <w:rPr>
                <w:noProof/>
                <w:webHidden/>
              </w:rPr>
              <w:fldChar w:fldCharType="end"/>
            </w:r>
          </w:hyperlink>
        </w:p>
        <w:p w14:paraId="20D14DC4" w14:textId="09F7ACA7" w:rsidR="000C0550" w:rsidRDefault="000C0550">
          <w:pPr>
            <w:pStyle w:val="TOC3"/>
            <w:tabs>
              <w:tab w:val="right" w:leader="dot" w:pos="9016"/>
            </w:tabs>
            <w:rPr>
              <w:rFonts w:eastAsiaTheme="minorEastAsia"/>
              <w:noProof/>
              <w:sz w:val="24"/>
              <w:szCs w:val="24"/>
              <w:lang w:eastAsia="en-IN"/>
            </w:rPr>
          </w:pPr>
          <w:hyperlink w:anchor="_Toc206105493" w:history="1">
            <w:r w:rsidRPr="00AA3198">
              <w:rPr>
                <w:rStyle w:val="Hyperlink"/>
                <w:rFonts w:eastAsia="Times New Roman"/>
                <w:noProof/>
                <w:lang w:eastAsia="en-IN"/>
              </w:rPr>
              <w:t>4.2 Inconsistent and Non-Structured Data Practices</w:t>
            </w:r>
            <w:r>
              <w:rPr>
                <w:noProof/>
                <w:webHidden/>
              </w:rPr>
              <w:tab/>
            </w:r>
            <w:r>
              <w:rPr>
                <w:noProof/>
                <w:webHidden/>
              </w:rPr>
              <w:fldChar w:fldCharType="begin"/>
            </w:r>
            <w:r>
              <w:rPr>
                <w:noProof/>
                <w:webHidden/>
              </w:rPr>
              <w:instrText xml:space="preserve"> PAGEREF _Toc206105493 \h </w:instrText>
            </w:r>
            <w:r>
              <w:rPr>
                <w:noProof/>
                <w:webHidden/>
              </w:rPr>
            </w:r>
            <w:r>
              <w:rPr>
                <w:noProof/>
                <w:webHidden/>
              </w:rPr>
              <w:fldChar w:fldCharType="separate"/>
            </w:r>
            <w:r>
              <w:rPr>
                <w:noProof/>
                <w:webHidden/>
              </w:rPr>
              <w:t>6</w:t>
            </w:r>
            <w:r>
              <w:rPr>
                <w:noProof/>
                <w:webHidden/>
              </w:rPr>
              <w:fldChar w:fldCharType="end"/>
            </w:r>
          </w:hyperlink>
        </w:p>
        <w:p w14:paraId="18A11ECA" w14:textId="1516C11F" w:rsidR="000C0550" w:rsidRDefault="000C0550">
          <w:pPr>
            <w:pStyle w:val="TOC3"/>
            <w:tabs>
              <w:tab w:val="right" w:leader="dot" w:pos="9016"/>
            </w:tabs>
            <w:rPr>
              <w:rFonts w:eastAsiaTheme="minorEastAsia"/>
              <w:noProof/>
              <w:sz w:val="24"/>
              <w:szCs w:val="24"/>
              <w:lang w:eastAsia="en-IN"/>
            </w:rPr>
          </w:pPr>
          <w:hyperlink w:anchor="_Toc206105494" w:history="1">
            <w:r w:rsidRPr="00AA3198">
              <w:rPr>
                <w:rStyle w:val="Hyperlink"/>
                <w:rFonts w:eastAsia="Times New Roman"/>
                <w:noProof/>
                <w:lang w:eastAsia="en-IN"/>
              </w:rPr>
              <w:t>4.3 Workflow Fragmentation Across Departments</w:t>
            </w:r>
            <w:r>
              <w:rPr>
                <w:noProof/>
                <w:webHidden/>
              </w:rPr>
              <w:tab/>
            </w:r>
            <w:r>
              <w:rPr>
                <w:noProof/>
                <w:webHidden/>
              </w:rPr>
              <w:fldChar w:fldCharType="begin"/>
            </w:r>
            <w:r>
              <w:rPr>
                <w:noProof/>
                <w:webHidden/>
              </w:rPr>
              <w:instrText xml:space="preserve"> PAGEREF _Toc206105494 \h </w:instrText>
            </w:r>
            <w:r>
              <w:rPr>
                <w:noProof/>
                <w:webHidden/>
              </w:rPr>
            </w:r>
            <w:r>
              <w:rPr>
                <w:noProof/>
                <w:webHidden/>
              </w:rPr>
              <w:fldChar w:fldCharType="separate"/>
            </w:r>
            <w:r>
              <w:rPr>
                <w:noProof/>
                <w:webHidden/>
              </w:rPr>
              <w:t>6</w:t>
            </w:r>
            <w:r>
              <w:rPr>
                <w:noProof/>
                <w:webHidden/>
              </w:rPr>
              <w:fldChar w:fldCharType="end"/>
            </w:r>
          </w:hyperlink>
        </w:p>
        <w:p w14:paraId="7826F9E8" w14:textId="602B0AF3" w:rsidR="000C0550" w:rsidRDefault="000C0550">
          <w:pPr>
            <w:pStyle w:val="TOC3"/>
            <w:tabs>
              <w:tab w:val="right" w:leader="dot" w:pos="9016"/>
            </w:tabs>
            <w:rPr>
              <w:rFonts w:eastAsiaTheme="minorEastAsia"/>
              <w:noProof/>
              <w:sz w:val="24"/>
              <w:szCs w:val="24"/>
              <w:lang w:eastAsia="en-IN"/>
            </w:rPr>
          </w:pPr>
          <w:hyperlink w:anchor="_Toc206105495" w:history="1">
            <w:r w:rsidRPr="00AA3198">
              <w:rPr>
                <w:rStyle w:val="Hyperlink"/>
                <w:rFonts w:eastAsia="Times New Roman"/>
                <w:noProof/>
                <w:lang w:eastAsia="en-IN"/>
              </w:rPr>
              <w:t>4.4 Data Sharing Across Institutions</w:t>
            </w:r>
            <w:r>
              <w:rPr>
                <w:noProof/>
                <w:webHidden/>
              </w:rPr>
              <w:tab/>
            </w:r>
            <w:r>
              <w:rPr>
                <w:noProof/>
                <w:webHidden/>
              </w:rPr>
              <w:fldChar w:fldCharType="begin"/>
            </w:r>
            <w:r>
              <w:rPr>
                <w:noProof/>
                <w:webHidden/>
              </w:rPr>
              <w:instrText xml:space="preserve"> PAGEREF _Toc206105495 \h </w:instrText>
            </w:r>
            <w:r>
              <w:rPr>
                <w:noProof/>
                <w:webHidden/>
              </w:rPr>
            </w:r>
            <w:r>
              <w:rPr>
                <w:noProof/>
                <w:webHidden/>
              </w:rPr>
              <w:fldChar w:fldCharType="separate"/>
            </w:r>
            <w:r>
              <w:rPr>
                <w:noProof/>
                <w:webHidden/>
              </w:rPr>
              <w:t>6</w:t>
            </w:r>
            <w:r>
              <w:rPr>
                <w:noProof/>
                <w:webHidden/>
              </w:rPr>
              <w:fldChar w:fldCharType="end"/>
            </w:r>
          </w:hyperlink>
        </w:p>
        <w:p w14:paraId="0A4E20E9" w14:textId="0AA919A9" w:rsidR="000C0550" w:rsidRDefault="000C0550">
          <w:pPr>
            <w:pStyle w:val="TOC3"/>
            <w:tabs>
              <w:tab w:val="right" w:leader="dot" w:pos="9016"/>
            </w:tabs>
            <w:rPr>
              <w:rFonts w:eastAsiaTheme="minorEastAsia"/>
              <w:noProof/>
              <w:sz w:val="24"/>
              <w:szCs w:val="24"/>
              <w:lang w:eastAsia="en-IN"/>
            </w:rPr>
          </w:pPr>
          <w:hyperlink w:anchor="_Toc206105496" w:history="1">
            <w:r w:rsidRPr="00AA3198">
              <w:rPr>
                <w:rStyle w:val="Hyperlink"/>
                <w:rFonts w:eastAsia="Times New Roman"/>
                <w:noProof/>
                <w:lang w:eastAsia="en-IN"/>
              </w:rPr>
              <w:t>4.5 Loss of Context Over Time</w:t>
            </w:r>
            <w:r>
              <w:rPr>
                <w:noProof/>
                <w:webHidden/>
              </w:rPr>
              <w:tab/>
            </w:r>
            <w:r>
              <w:rPr>
                <w:noProof/>
                <w:webHidden/>
              </w:rPr>
              <w:fldChar w:fldCharType="begin"/>
            </w:r>
            <w:r>
              <w:rPr>
                <w:noProof/>
                <w:webHidden/>
              </w:rPr>
              <w:instrText xml:space="preserve"> PAGEREF _Toc206105496 \h </w:instrText>
            </w:r>
            <w:r>
              <w:rPr>
                <w:noProof/>
                <w:webHidden/>
              </w:rPr>
            </w:r>
            <w:r>
              <w:rPr>
                <w:noProof/>
                <w:webHidden/>
              </w:rPr>
              <w:fldChar w:fldCharType="separate"/>
            </w:r>
            <w:r>
              <w:rPr>
                <w:noProof/>
                <w:webHidden/>
              </w:rPr>
              <w:t>7</w:t>
            </w:r>
            <w:r>
              <w:rPr>
                <w:noProof/>
                <w:webHidden/>
              </w:rPr>
              <w:fldChar w:fldCharType="end"/>
            </w:r>
          </w:hyperlink>
        </w:p>
        <w:p w14:paraId="72514636" w14:textId="799211E3" w:rsidR="000C0550" w:rsidRDefault="000C0550">
          <w:pPr>
            <w:pStyle w:val="TOC2"/>
            <w:tabs>
              <w:tab w:val="right" w:leader="dot" w:pos="9016"/>
            </w:tabs>
            <w:rPr>
              <w:rFonts w:eastAsiaTheme="minorEastAsia"/>
              <w:noProof/>
              <w:sz w:val="24"/>
              <w:szCs w:val="24"/>
              <w:lang w:eastAsia="en-IN"/>
            </w:rPr>
          </w:pPr>
          <w:hyperlink w:anchor="_Toc206105497" w:history="1">
            <w:r w:rsidRPr="00AA3198">
              <w:rPr>
                <w:rStyle w:val="Hyperlink"/>
                <w:noProof/>
              </w:rPr>
              <w:t>5. New Strategies via SI/SL</w:t>
            </w:r>
            <w:r>
              <w:rPr>
                <w:noProof/>
                <w:webHidden/>
              </w:rPr>
              <w:tab/>
            </w:r>
            <w:r>
              <w:rPr>
                <w:noProof/>
                <w:webHidden/>
              </w:rPr>
              <w:fldChar w:fldCharType="begin"/>
            </w:r>
            <w:r>
              <w:rPr>
                <w:noProof/>
                <w:webHidden/>
              </w:rPr>
              <w:instrText xml:space="preserve"> PAGEREF _Toc206105497 \h </w:instrText>
            </w:r>
            <w:r>
              <w:rPr>
                <w:noProof/>
                <w:webHidden/>
              </w:rPr>
            </w:r>
            <w:r>
              <w:rPr>
                <w:noProof/>
                <w:webHidden/>
              </w:rPr>
              <w:fldChar w:fldCharType="separate"/>
            </w:r>
            <w:r>
              <w:rPr>
                <w:noProof/>
                <w:webHidden/>
              </w:rPr>
              <w:t>7</w:t>
            </w:r>
            <w:r>
              <w:rPr>
                <w:noProof/>
                <w:webHidden/>
              </w:rPr>
              <w:fldChar w:fldCharType="end"/>
            </w:r>
          </w:hyperlink>
        </w:p>
        <w:p w14:paraId="32FF6EF8" w14:textId="6FE3F54C" w:rsidR="000C0550" w:rsidRDefault="000C0550">
          <w:pPr>
            <w:pStyle w:val="TOC3"/>
            <w:tabs>
              <w:tab w:val="right" w:leader="dot" w:pos="9016"/>
            </w:tabs>
            <w:rPr>
              <w:rFonts w:eastAsiaTheme="minorEastAsia"/>
              <w:noProof/>
              <w:sz w:val="24"/>
              <w:szCs w:val="24"/>
              <w:lang w:eastAsia="en-IN"/>
            </w:rPr>
          </w:pPr>
          <w:hyperlink w:anchor="_Toc206105498" w:history="1">
            <w:r w:rsidRPr="00AA3198">
              <w:rPr>
                <w:rStyle w:val="Hyperlink"/>
                <w:noProof/>
              </w:rPr>
              <w:t>5.1 Strategy-1: Adaptive AI Models for Enhanced Clinical Workflows</w:t>
            </w:r>
            <w:r>
              <w:rPr>
                <w:noProof/>
                <w:webHidden/>
              </w:rPr>
              <w:tab/>
            </w:r>
            <w:r>
              <w:rPr>
                <w:noProof/>
                <w:webHidden/>
              </w:rPr>
              <w:fldChar w:fldCharType="begin"/>
            </w:r>
            <w:r>
              <w:rPr>
                <w:noProof/>
                <w:webHidden/>
              </w:rPr>
              <w:instrText xml:space="preserve"> PAGEREF _Toc206105498 \h </w:instrText>
            </w:r>
            <w:r>
              <w:rPr>
                <w:noProof/>
                <w:webHidden/>
              </w:rPr>
            </w:r>
            <w:r>
              <w:rPr>
                <w:noProof/>
                <w:webHidden/>
              </w:rPr>
              <w:fldChar w:fldCharType="separate"/>
            </w:r>
            <w:r>
              <w:rPr>
                <w:noProof/>
                <w:webHidden/>
              </w:rPr>
              <w:t>7</w:t>
            </w:r>
            <w:r>
              <w:rPr>
                <w:noProof/>
                <w:webHidden/>
              </w:rPr>
              <w:fldChar w:fldCharType="end"/>
            </w:r>
          </w:hyperlink>
        </w:p>
        <w:p w14:paraId="0C50E28F" w14:textId="7E1E44C7" w:rsidR="000C0550" w:rsidRDefault="000C0550">
          <w:pPr>
            <w:pStyle w:val="TOC3"/>
            <w:tabs>
              <w:tab w:val="right" w:leader="dot" w:pos="9016"/>
            </w:tabs>
            <w:rPr>
              <w:rFonts w:eastAsiaTheme="minorEastAsia"/>
              <w:noProof/>
              <w:sz w:val="24"/>
              <w:szCs w:val="24"/>
              <w:lang w:eastAsia="en-IN"/>
            </w:rPr>
          </w:pPr>
          <w:hyperlink w:anchor="_Toc206105499" w:history="1">
            <w:r w:rsidRPr="00AA3198">
              <w:rPr>
                <w:rStyle w:val="Hyperlink"/>
                <w:noProof/>
              </w:rPr>
              <w:t>5.2 Strategy-2: Leveraging Swarm Learning for Collaborative Digital Twins</w:t>
            </w:r>
            <w:r>
              <w:rPr>
                <w:noProof/>
                <w:webHidden/>
              </w:rPr>
              <w:tab/>
            </w:r>
            <w:r>
              <w:rPr>
                <w:noProof/>
                <w:webHidden/>
              </w:rPr>
              <w:fldChar w:fldCharType="begin"/>
            </w:r>
            <w:r>
              <w:rPr>
                <w:noProof/>
                <w:webHidden/>
              </w:rPr>
              <w:instrText xml:space="preserve"> PAGEREF _Toc206105499 \h </w:instrText>
            </w:r>
            <w:r>
              <w:rPr>
                <w:noProof/>
                <w:webHidden/>
              </w:rPr>
            </w:r>
            <w:r>
              <w:rPr>
                <w:noProof/>
                <w:webHidden/>
              </w:rPr>
              <w:fldChar w:fldCharType="separate"/>
            </w:r>
            <w:r>
              <w:rPr>
                <w:noProof/>
                <w:webHidden/>
              </w:rPr>
              <w:t>8</w:t>
            </w:r>
            <w:r>
              <w:rPr>
                <w:noProof/>
                <w:webHidden/>
              </w:rPr>
              <w:fldChar w:fldCharType="end"/>
            </w:r>
          </w:hyperlink>
        </w:p>
        <w:p w14:paraId="16103FD9" w14:textId="6E616CDA" w:rsidR="000C0550" w:rsidRDefault="000C0550">
          <w:pPr>
            <w:pStyle w:val="TOC2"/>
            <w:tabs>
              <w:tab w:val="right" w:leader="dot" w:pos="9016"/>
            </w:tabs>
            <w:rPr>
              <w:rFonts w:eastAsiaTheme="minorEastAsia"/>
              <w:noProof/>
              <w:sz w:val="24"/>
              <w:szCs w:val="24"/>
              <w:lang w:eastAsia="en-IN"/>
            </w:rPr>
          </w:pPr>
          <w:hyperlink w:anchor="_Toc206105500" w:history="1">
            <w:r w:rsidRPr="00AA3198">
              <w:rPr>
                <w:rStyle w:val="Hyperlink"/>
                <w:noProof/>
              </w:rPr>
              <w:t>6. Case Studies</w:t>
            </w:r>
            <w:r>
              <w:rPr>
                <w:noProof/>
                <w:webHidden/>
              </w:rPr>
              <w:tab/>
            </w:r>
            <w:r>
              <w:rPr>
                <w:noProof/>
                <w:webHidden/>
              </w:rPr>
              <w:fldChar w:fldCharType="begin"/>
            </w:r>
            <w:r>
              <w:rPr>
                <w:noProof/>
                <w:webHidden/>
              </w:rPr>
              <w:instrText xml:space="preserve"> PAGEREF _Toc206105500 \h </w:instrText>
            </w:r>
            <w:r>
              <w:rPr>
                <w:noProof/>
                <w:webHidden/>
              </w:rPr>
            </w:r>
            <w:r>
              <w:rPr>
                <w:noProof/>
                <w:webHidden/>
              </w:rPr>
              <w:fldChar w:fldCharType="separate"/>
            </w:r>
            <w:r>
              <w:rPr>
                <w:noProof/>
                <w:webHidden/>
              </w:rPr>
              <w:t>9</w:t>
            </w:r>
            <w:r>
              <w:rPr>
                <w:noProof/>
                <w:webHidden/>
              </w:rPr>
              <w:fldChar w:fldCharType="end"/>
            </w:r>
          </w:hyperlink>
        </w:p>
        <w:p w14:paraId="086E2EA5" w14:textId="6894DC52" w:rsidR="000C0550" w:rsidRDefault="000C0550">
          <w:pPr>
            <w:pStyle w:val="TOC3"/>
            <w:tabs>
              <w:tab w:val="right" w:leader="dot" w:pos="9016"/>
            </w:tabs>
            <w:rPr>
              <w:rFonts w:eastAsiaTheme="minorEastAsia"/>
              <w:noProof/>
              <w:sz w:val="24"/>
              <w:szCs w:val="24"/>
              <w:lang w:eastAsia="en-IN"/>
            </w:rPr>
          </w:pPr>
          <w:hyperlink w:anchor="_Toc206105501" w:history="1">
            <w:r w:rsidRPr="00AA3198">
              <w:rPr>
                <w:rStyle w:val="Hyperlink"/>
                <w:noProof/>
              </w:rPr>
              <w:t>6.1.  Case Study: Dynamic Patient Visit Segmentation using Gaussian Mixture Models (GMM)</w:t>
            </w:r>
            <w:r>
              <w:rPr>
                <w:noProof/>
                <w:webHidden/>
              </w:rPr>
              <w:tab/>
            </w:r>
            <w:r>
              <w:rPr>
                <w:noProof/>
                <w:webHidden/>
              </w:rPr>
              <w:fldChar w:fldCharType="begin"/>
            </w:r>
            <w:r>
              <w:rPr>
                <w:noProof/>
                <w:webHidden/>
              </w:rPr>
              <w:instrText xml:space="preserve"> PAGEREF _Toc206105501 \h </w:instrText>
            </w:r>
            <w:r>
              <w:rPr>
                <w:noProof/>
                <w:webHidden/>
              </w:rPr>
            </w:r>
            <w:r>
              <w:rPr>
                <w:noProof/>
                <w:webHidden/>
              </w:rPr>
              <w:fldChar w:fldCharType="separate"/>
            </w:r>
            <w:r>
              <w:rPr>
                <w:noProof/>
                <w:webHidden/>
              </w:rPr>
              <w:t>9</w:t>
            </w:r>
            <w:r>
              <w:rPr>
                <w:noProof/>
                <w:webHidden/>
              </w:rPr>
              <w:fldChar w:fldCharType="end"/>
            </w:r>
          </w:hyperlink>
        </w:p>
        <w:p w14:paraId="06001602" w14:textId="59155F02" w:rsidR="000C0550" w:rsidRDefault="000C0550">
          <w:pPr>
            <w:pStyle w:val="TOC3"/>
            <w:tabs>
              <w:tab w:val="right" w:leader="dot" w:pos="9016"/>
            </w:tabs>
            <w:rPr>
              <w:rFonts w:eastAsiaTheme="minorEastAsia"/>
              <w:noProof/>
              <w:sz w:val="24"/>
              <w:szCs w:val="24"/>
              <w:lang w:eastAsia="en-IN"/>
            </w:rPr>
          </w:pPr>
          <w:hyperlink w:anchor="_Toc206105502" w:history="1">
            <w:r w:rsidRPr="00AA3198">
              <w:rPr>
                <w:rStyle w:val="Hyperlink"/>
                <w:noProof/>
              </w:rPr>
              <w:t>6.2. Case Study: Anonymization in Medical Imaging Technologies (CT, PET, MRI)</w:t>
            </w:r>
            <w:r>
              <w:rPr>
                <w:noProof/>
                <w:webHidden/>
              </w:rPr>
              <w:tab/>
            </w:r>
            <w:r>
              <w:rPr>
                <w:noProof/>
                <w:webHidden/>
              </w:rPr>
              <w:fldChar w:fldCharType="begin"/>
            </w:r>
            <w:r>
              <w:rPr>
                <w:noProof/>
                <w:webHidden/>
              </w:rPr>
              <w:instrText xml:space="preserve"> PAGEREF _Toc206105502 \h </w:instrText>
            </w:r>
            <w:r>
              <w:rPr>
                <w:noProof/>
                <w:webHidden/>
              </w:rPr>
            </w:r>
            <w:r>
              <w:rPr>
                <w:noProof/>
                <w:webHidden/>
              </w:rPr>
              <w:fldChar w:fldCharType="separate"/>
            </w:r>
            <w:r>
              <w:rPr>
                <w:noProof/>
                <w:webHidden/>
              </w:rPr>
              <w:t>11</w:t>
            </w:r>
            <w:r>
              <w:rPr>
                <w:noProof/>
                <w:webHidden/>
              </w:rPr>
              <w:fldChar w:fldCharType="end"/>
            </w:r>
          </w:hyperlink>
        </w:p>
        <w:p w14:paraId="4C5908B1" w14:textId="7E2FBD8F" w:rsidR="000C0550" w:rsidRDefault="000C0550">
          <w:pPr>
            <w:pStyle w:val="TOC2"/>
            <w:tabs>
              <w:tab w:val="right" w:leader="dot" w:pos="9016"/>
            </w:tabs>
            <w:rPr>
              <w:rFonts w:eastAsiaTheme="minorEastAsia"/>
              <w:noProof/>
              <w:sz w:val="24"/>
              <w:szCs w:val="24"/>
              <w:lang w:eastAsia="en-IN"/>
            </w:rPr>
          </w:pPr>
          <w:hyperlink w:anchor="_Toc206105503" w:history="1">
            <w:r w:rsidRPr="00AA3198">
              <w:rPr>
                <w:rStyle w:val="Hyperlink"/>
                <w:noProof/>
              </w:rPr>
              <w:t>7. Limitations and Ethical Considerations</w:t>
            </w:r>
            <w:r>
              <w:rPr>
                <w:noProof/>
                <w:webHidden/>
              </w:rPr>
              <w:tab/>
            </w:r>
            <w:r>
              <w:rPr>
                <w:noProof/>
                <w:webHidden/>
              </w:rPr>
              <w:fldChar w:fldCharType="begin"/>
            </w:r>
            <w:r>
              <w:rPr>
                <w:noProof/>
                <w:webHidden/>
              </w:rPr>
              <w:instrText xml:space="preserve"> PAGEREF _Toc206105503 \h </w:instrText>
            </w:r>
            <w:r>
              <w:rPr>
                <w:noProof/>
                <w:webHidden/>
              </w:rPr>
            </w:r>
            <w:r>
              <w:rPr>
                <w:noProof/>
                <w:webHidden/>
              </w:rPr>
              <w:fldChar w:fldCharType="separate"/>
            </w:r>
            <w:r>
              <w:rPr>
                <w:noProof/>
                <w:webHidden/>
              </w:rPr>
              <w:t>12</w:t>
            </w:r>
            <w:r>
              <w:rPr>
                <w:noProof/>
                <w:webHidden/>
              </w:rPr>
              <w:fldChar w:fldCharType="end"/>
            </w:r>
          </w:hyperlink>
        </w:p>
        <w:p w14:paraId="0EAF5076" w14:textId="655AC29A" w:rsidR="000C0550" w:rsidRDefault="000C0550">
          <w:pPr>
            <w:pStyle w:val="TOC2"/>
            <w:tabs>
              <w:tab w:val="right" w:leader="dot" w:pos="9016"/>
            </w:tabs>
            <w:rPr>
              <w:rFonts w:eastAsiaTheme="minorEastAsia"/>
              <w:noProof/>
              <w:sz w:val="24"/>
              <w:szCs w:val="24"/>
              <w:lang w:eastAsia="en-IN"/>
            </w:rPr>
          </w:pPr>
          <w:hyperlink w:anchor="_Toc206105504" w:history="1">
            <w:r w:rsidRPr="00AA3198">
              <w:rPr>
                <w:rStyle w:val="Hyperlink"/>
                <w:noProof/>
              </w:rPr>
              <w:t>8. Conclusion</w:t>
            </w:r>
            <w:r>
              <w:rPr>
                <w:noProof/>
                <w:webHidden/>
              </w:rPr>
              <w:tab/>
            </w:r>
            <w:r>
              <w:rPr>
                <w:noProof/>
                <w:webHidden/>
              </w:rPr>
              <w:fldChar w:fldCharType="begin"/>
            </w:r>
            <w:r>
              <w:rPr>
                <w:noProof/>
                <w:webHidden/>
              </w:rPr>
              <w:instrText xml:space="preserve"> PAGEREF _Toc206105504 \h </w:instrText>
            </w:r>
            <w:r>
              <w:rPr>
                <w:noProof/>
                <w:webHidden/>
              </w:rPr>
            </w:r>
            <w:r>
              <w:rPr>
                <w:noProof/>
                <w:webHidden/>
              </w:rPr>
              <w:fldChar w:fldCharType="separate"/>
            </w:r>
            <w:r>
              <w:rPr>
                <w:noProof/>
                <w:webHidden/>
              </w:rPr>
              <w:t>12</w:t>
            </w:r>
            <w:r>
              <w:rPr>
                <w:noProof/>
                <w:webHidden/>
              </w:rPr>
              <w:fldChar w:fldCharType="end"/>
            </w:r>
          </w:hyperlink>
        </w:p>
        <w:p w14:paraId="76AE7064" w14:textId="255A3CB6" w:rsidR="000C0550" w:rsidRDefault="000C0550">
          <w:pPr>
            <w:pStyle w:val="TOC2"/>
            <w:tabs>
              <w:tab w:val="right" w:leader="dot" w:pos="9016"/>
            </w:tabs>
            <w:rPr>
              <w:rFonts w:eastAsiaTheme="minorEastAsia"/>
              <w:noProof/>
              <w:sz w:val="24"/>
              <w:szCs w:val="24"/>
              <w:lang w:eastAsia="en-IN"/>
            </w:rPr>
          </w:pPr>
          <w:hyperlink w:anchor="_Toc206105505" w:history="1">
            <w:r w:rsidRPr="00AA3198">
              <w:rPr>
                <w:rStyle w:val="Hyperlink"/>
                <w:noProof/>
              </w:rPr>
              <w:t>9. Data availability</w:t>
            </w:r>
            <w:r>
              <w:rPr>
                <w:noProof/>
                <w:webHidden/>
              </w:rPr>
              <w:tab/>
            </w:r>
            <w:r>
              <w:rPr>
                <w:noProof/>
                <w:webHidden/>
              </w:rPr>
              <w:fldChar w:fldCharType="begin"/>
            </w:r>
            <w:r>
              <w:rPr>
                <w:noProof/>
                <w:webHidden/>
              </w:rPr>
              <w:instrText xml:space="preserve"> PAGEREF _Toc206105505 \h </w:instrText>
            </w:r>
            <w:r>
              <w:rPr>
                <w:noProof/>
                <w:webHidden/>
              </w:rPr>
            </w:r>
            <w:r>
              <w:rPr>
                <w:noProof/>
                <w:webHidden/>
              </w:rPr>
              <w:fldChar w:fldCharType="separate"/>
            </w:r>
            <w:r>
              <w:rPr>
                <w:noProof/>
                <w:webHidden/>
              </w:rPr>
              <w:t>12</w:t>
            </w:r>
            <w:r>
              <w:rPr>
                <w:noProof/>
                <w:webHidden/>
              </w:rPr>
              <w:fldChar w:fldCharType="end"/>
            </w:r>
          </w:hyperlink>
        </w:p>
        <w:p w14:paraId="1D1AAF01" w14:textId="21A3DD46" w:rsidR="000C0550" w:rsidRDefault="000C0550">
          <w:pPr>
            <w:pStyle w:val="TOC2"/>
            <w:tabs>
              <w:tab w:val="right" w:leader="dot" w:pos="9016"/>
            </w:tabs>
            <w:rPr>
              <w:rFonts w:eastAsiaTheme="minorEastAsia"/>
              <w:noProof/>
              <w:sz w:val="24"/>
              <w:szCs w:val="24"/>
              <w:lang w:eastAsia="en-IN"/>
            </w:rPr>
          </w:pPr>
          <w:hyperlink w:anchor="_Toc206105506" w:history="1">
            <w:r w:rsidRPr="00AA3198">
              <w:rPr>
                <w:rStyle w:val="Hyperlink"/>
                <w:noProof/>
              </w:rPr>
              <w:t>10. References</w:t>
            </w:r>
            <w:r>
              <w:rPr>
                <w:noProof/>
                <w:webHidden/>
              </w:rPr>
              <w:tab/>
            </w:r>
            <w:r>
              <w:rPr>
                <w:noProof/>
                <w:webHidden/>
              </w:rPr>
              <w:fldChar w:fldCharType="begin"/>
            </w:r>
            <w:r>
              <w:rPr>
                <w:noProof/>
                <w:webHidden/>
              </w:rPr>
              <w:instrText xml:space="preserve"> PAGEREF _Toc206105506 \h </w:instrText>
            </w:r>
            <w:r>
              <w:rPr>
                <w:noProof/>
                <w:webHidden/>
              </w:rPr>
            </w:r>
            <w:r>
              <w:rPr>
                <w:noProof/>
                <w:webHidden/>
              </w:rPr>
              <w:fldChar w:fldCharType="separate"/>
            </w:r>
            <w:r>
              <w:rPr>
                <w:noProof/>
                <w:webHidden/>
              </w:rPr>
              <w:t>13</w:t>
            </w:r>
            <w:r>
              <w:rPr>
                <w:noProof/>
                <w:webHidden/>
              </w:rPr>
              <w:fldChar w:fldCharType="end"/>
            </w:r>
          </w:hyperlink>
        </w:p>
        <w:p w14:paraId="6B594D37" w14:textId="23B88AD0" w:rsidR="006835C4" w:rsidRPr="00D53021" w:rsidRDefault="00D53021" w:rsidP="004D2621">
          <w:pPr>
            <w:jc w:val="both"/>
          </w:pPr>
          <w:r>
            <w:rPr>
              <w:b/>
              <w:bCs/>
              <w:noProof/>
            </w:rPr>
            <w:fldChar w:fldCharType="end"/>
          </w:r>
        </w:p>
      </w:sdtContent>
    </w:sdt>
    <w:p w14:paraId="122317C3" w14:textId="77777777" w:rsidR="00934738" w:rsidRDefault="006835C4" w:rsidP="004D2621">
      <w:pPr>
        <w:jc w:val="both"/>
        <w:rPr>
          <w:b/>
          <w:bCs/>
        </w:rPr>
      </w:pPr>
      <w:r>
        <w:rPr>
          <w:b/>
          <w:bCs/>
        </w:rPr>
        <w:br w:type="page"/>
      </w:r>
    </w:p>
    <w:p w14:paraId="11B932C4" w14:textId="77777777" w:rsidR="002659D0" w:rsidRDefault="00BE798D" w:rsidP="0044038B">
      <w:pPr>
        <w:pStyle w:val="Heading2"/>
        <w:jc w:val="both"/>
        <w:rPr>
          <w:noProof/>
        </w:rPr>
      </w:pPr>
      <w:bookmarkStart w:id="0" w:name="_Toc206105481"/>
      <w:r w:rsidRPr="00616FD5">
        <w:rPr>
          <w:rFonts w:asciiTheme="majorHAnsi" w:hAnsiTheme="majorHAnsi" w:cstheme="majorHAnsi"/>
          <w:b w:val="0"/>
          <w:bCs/>
          <w:color w:val="44546A" w:themeColor="text2"/>
        </w:rPr>
        <w:lastRenderedPageBreak/>
        <w:t>List of Figures</w:t>
      </w:r>
      <w:bookmarkEnd w:id="0"/>
      <w:r w:rsidR="0044038B">
        <w:rPr>
          <w:rFonts w:asciiTheme="majorHAnsi" w:hAnsiTheme="majorHAnsi" w:cstheme="majorHAnsi"/>
          <w:b w:val="0"/>
          <w:bCs/>
        </w:rPr>
        <w:fldChar w:fldCharType="begin"/>
      </w:r>
      <w:r w:rsidR="0044038B">
        <w:rPr>
          <w:rFonts w:asciiTheme="majorHAnsi" w:hAnsiTheme="majorHAnsi" w:cstheme="majorHAnsi"/>
          <w:b w:val="0"/>
          <w:bCs/>
        </w:rPr>
        <w:instrText xml:space="preserve"> TOC \h \z \c "Fig. " </w:instrText>
      </w:r>
      <w:r w:rsidR="0044038B">
        <w:rPr>
          <w:rFonts w:asciiTheme="majorHAnsi" w:hAnsiTheme="majorHAnsi" w:cstheme="majorHAnsi"/>
          <w:b w:val="0"/>
          <w:bCs/>
        </w:rPr>
        <w:fldChar w:fldCharType="separate"/>
      </w:r>
    </w:p>
    <w:p w14:paraId="08DD4C91" w14:textId="225168F3" w:rsidR="002659D0" w:rsidRDefault="002659D0">
      <w:pPr>
        <w:pStyle w:val="TableofFigures"/>
        <w:tabs>
          <w:tab w:val="right" w:leader="dot" w:pos="9016"/>
        </w:tabs>
        <w:rPr>
          <w:rFonts w:eastAsiaTheme="minorEastAsia"/>
          <w:noProof/>
          <w:sz w:val="24"/>
          <w:szCs w:val="24"/>
          <w:lang w:eastAsia="en-IN"/>
        </w:rPr>
      </w:pPr>
      <w:hyperlink w:anchor="_Toc206105142" w:history="1">
        <w:r w:rsidRPr="00656357">
          <w:rPr>
            <w:rStyle w:val="Hyperlink"/>
            <w:noProof/>
          </w:rPr>
          <w:t>Fig.  1. Core Principles of Swarm Intelligence</w:t>
        </w:r>
        <w:r>
          <w:rPr>
            <w:noProof/>
            <w:webHidden/>
          </w:rPr>
          <w:tab/>
        </w:r>
        <w:r>
          <w:rPr>
            <w:noProof/>
            <w:webHidden/>
          </w:rPr>
          <w:fldChar w:fldCharType="begin"/>
        </w:r>
        <w:r>
          <w:rPr>
            <w:noProof/>
            <w:webHidden/>
          </w:rPr>
          <w:instrText xml:space="preserve"> PAGEREF _Toc206105142 \h </w:instrText>
        </w:r>
        <w:r>
          <w:rPr>
            <w:noProof/>
            <w:webHidden/>
          </w:rPr>
        </w:r>
        <w:r>
          <w:rPr>
            <w:noProof/>
            <w:webHidden/>
          </w:rPr>
          <w:fldChar w:fldCharType="separate"/>
        </w:r>
        <w:r w:rsidR="00994B05">
          <w:rPr>
            <w:noProof/>
            <w:webHidden/>
          </w:rPr>
          <w:t>3</w:t>
        </w:r>
        <w:r>
          <w:rPr>
            <w:noProof/>
            <w:webHidden/>
          </w:rPr>
          <w:fldChar w:fldCharType="end"/>
        </w:r>
      </w:hyperlink>
    </w:p>
    <w:p w14:paraId="2CCF1578" w14:textId="6CA85043" w:rsidR="002659D0" w:rsidRDefault="002659D0">
      <w:pPr>
        <w:pStyle w:val="TableofFigures"/>
        <w:tabs>
          <w:tab w:val="right" w:leader="dot" w:pos="9016"/>
        </w:tabs>
        <w:rPr>
          <w:rFonts w:eastAsiaTheme="minorEastAsia"/>
          <w:noProof/>
          <w:sz w:val="24"/>
          <w:szCs w:val="24"/>
          <w:lang w:eastAsia="en-IN"/>
        </w:rPr>
      </w:pPr>
      <w:hyperlink w:anchor="_Toc206105143" w:history="1">
        <w:r w:rsidRPr="00656357">
          <w:rPr>
            <w:rStyle w:val="Hyperlink"/>
            <w:noProof/>
          </w:rPr>
          <w:t>Fig.  2. Swarm Intelligence Algorithms used in healthcare datasets [3]</w:t>
        </w:r>
        <w:r>
          <w:rPr>
            <w:noProof/>
            <w:webHidden/>
          </w:rPr>
          <w:tab/>
        </w:r>
        <w:r>
          <w:rPr>
            <w:noProof/>
            <w:webHidden/>
          </w:rPr>
          <w:fldChar w:fldCharType="begin"/>
        </w:r>
        <w:r>
          <w:rPr>
            <w:noProof/>
            <w:webHidden/>
          </w:rPr>
          <w:instrText xml:space="preserve"> PAGEREF _Toc206105143 \h </w:instrText>
        </w:r>
        <w:r>
          <w:rPr>
            <w:noProof/>
            <w:webHidden/>
          </w:rPr>
        </w:r>
        <w:r>
          <w:rPr>
            <w:noProof/>
            <w:webHidden/>
          </w:rPr>
          <w:fldChar w:fldCharType="separate"/>
        </w:r>
        <w:r w:rsidR="00994B05">
          <w:rPr>
            <w:noProof/>
            <w:webHidden/>
          </w:rPr>
          <w:t>5</w:t>
        </w:r>
        <w:r>
          <w:rPr>
            <w:noProof/>
            <w:webHidden/>
          </w:rPr>
          <w:fldChar w:fldCharType="end"/>
        </w:r>
      </w:hyperlink>
    </w:p>
    <w:p w14:paraId="1F775850" w14:textId="1F1C704D" w:rsidR="002659D0" w:rsidRDefault="002659D0">
      <w:pPr>
        <w:pStyle w:val="TableofFigures"/>
        <w:tabs>
          <w:tab w:val="right" w:leader="dot" w:pos="9016"/>
        </w:tabs>
        <w:rPr>
          <w:rFonts w:eastAsiaTheme="minorEastAsia"/>
          <w:noProof/>
          <w:sz w:val="24"/>
          <w:szCs w:val="24"/>
          <w:lang w:eastAsia="en-IN"/>
        </w:rPr>
      </w:pPr>
      <w:hyperlink w:anchor="_Toc206105144" w:history="1">
        <w:r w:rsidRPr="00656357">
          <w:rPr>
            <w:rStyle w:val="Hyperlink"/>
            <w:noProof/>
          </w:rPr>
          <w:t>Fig.  3. Medical application of chatbots [10]</w:t>
        </w:r>
        <w:r>
          <w:rPr>
            <w:noProof/>
            <w:webHidden/>
          </w:rPr>
          <w:tab/>
        </w:r>
        <w:r>
          <w:rPr>
            <w:noProof/>
            <w:webHidden/>
          </w:rPr>
          <w:fldChar w:fldCharType="begin"/>
        </w:r>
        <w:r>
          <w:rPr>
            <w:noProof/>
            <w:webHidden/>
          </w:rPr>
          <w:instrText xml:space="preserve"> PAGEREF _Toc206105144 \h </w:instrText>
        </w:r>
        <w:r>
          <w:rPr>
            <w:noProof/>
            <w:webHidden/>
          </w:rPr>
        </w:r>
        <w:r>
          <w:rPr>
            <w:noProof/>
            <w:webHidden/>
          </w:rPr>
          <w:fldChar w:fldCharType="separate"/>
        </w:r>
        <w:r w:rsidR="00994B05">
          <w:rPr>
            <w:noProof/>
            <w:webHidden/>
          </w:rPr>
          <w:t>7</w:t>
        </w:r>
        <w:r>
          <w:rPr>
            <w:noProof/>
            <w:webHidden/>
          </w:rPr>
          <w:fldChar w:fldCharType="end"/>
        </w:r>
      </w:hyperlink>
    </w:p>
    <w:p w14:paraId="4083C5FC" w14:textId="08DB7C7F" w:rsidR="002659D0" w:rsidRDefault="002659D0">
      <w:pPr>
        <w:pStyle w:val="TableofFigures"/>
        <w:tabs>
          <w:tab w:val="right" w:leader="dot" w:pos="9016"/>
        </w:tabs>
        <w:rPr>
          <w:rFonts w:eastAsiaTheme="minorEastAsia"/>
          <w:noProof/>
          <w:sz w:val="24"/>
          <w:szCs w:val="24"/>
          <w:lang w:eastAsia="en-IN"/>
        </w:rPr>
      </w:pPr>
      <w:hyperlink w:anchor="_Toc206105145" w:history="1">
        <w:r w:rsidRPr="00656357">
          <w:rPr>
            <w:rStyle w:val="Hyperlink"/>
            <w:noProof/>
          </w:rPr>
          <w:t>Fig.  4. Combining embodied AI with LLM-powered DTs to construct AI agents [2]</w:t>
        </w:r>
        <w:r>
          <w:rPr>
            <w:noProof/>
            <w:webHidden/>
          </w:rPr>
          <w:tab/>
        </w:r>
        <w:r>
          <w:rPr>
            <w:noProof/>
            <w:webHidden/>
          </w:rPr>
          <w:fldChar w:fldCharType="begin"/>
        </w:r>
        <w:r>
          <w:rPr>
            <w:noProof/>
            <w:webHidden/>
          </w:rPr>
          <w:instrText xml:space="preserve"> PAGEREF _Toc206105145 \h </w:instrText>
        </w:r>
        <w:r>
          <w:rPr>
            <w:noProof/>
            <w:webHidden/>
          </w:rPr>
        </w:r>
        <w:r>
          <w:rPr>
            <w:noProof/>
            <w:webHidden/>
          </w:rPr>
          <w:fldChar w:fldCharType="separate"/>
        </w:r>
        <w:r w:rsidR="00994B05">
          <w:rPr>
            <w:noProof/>
            <w:webHidden/>
          </w:rPr>
          <w:t>8</w:t>
        </w:r>
        <w:r>
          <w:rPr>
            <w:noProof/>
            <w:webHidden/>
          </w:rPr>
          <w:fldChar w:fldCharType="end"/>
        </w:r>
      </w:hyperlink>
    </w:p>
    <w:p w14:paraId="1A4F34FB" w14:textId="2CACD676" w:rsidR="002659D0" w:rsidRDefault="002659D0">
      <w:pPr>
        <w:pStyle w:val="TableofFigures"/>
        <w:tabs>
          <w:tab w:val="right" w:leader="dot" w:pos="9016"/>
        </w:tabs>
        <w:rPr>
          <w:rFonts w:eastAsiaTheme="minorEastAsia"/>
          <w:noProof/>
          <w:sz w:val="24"/>
          <w:szCs w:val="24"/>
          <w:lang w:eastAsia="en-IN"/>
        </w:rPr>
      </w:pPr>
      <w:hyperlink w:anchor="_Toc206105146" w:history="1">
        <w:r w:rsidRPr="00656357">
          <w:rPr>
            <w:rStyle w:val="Hyperlink"/>
            <w:noProof/>
          </w:rPr>
          <w:t>Fig.  5. Visit Group Segmentation using Gaussian Mixture Model</w:t>
        </w:r>
        <w:r>
          <w:rPr>
            <w:noProof/>
            <w:webHidden/>
          </w:rPr>
          <w:tab/>
        </w:r>
        <w:r>
          <w:rPr>
            <w:noProof/>
            <w:webHidden/>
          </w:rPr>
          <w:fldChar w:fldCharType="begin"/>
        </w:r>
        <w:r>
          <w:rPr>
            <w:noProof/>
            <w:webHidden/>
          </w:rPr>
          <w:instrText xml:space="preserve"> PAGEREF _Toc206105146 \h </w:instrText>
        </w:r>
        <w:r>
          <w:rPr>
            <w:noProof/>
            <w:webHidden/>
          </w:rPr>
        </w:r>
        <w:r>
          <w:rPr>
            <w:noProof/>
            <w:webHidden/>
          </w:rPr>
          <w:fldChar w:fldCharType="separate"/>
        </w:r>
        <w:r w:rsidR="00994B05">
          <w:rPr>
            <w:noProof/>
            <w:webHidden/>
          </w:rPr>
          <w:t>10</w:t>
        </w:r>
        <w:r>
          <w:rPr>
            <w:noProof/>
            <w:webHidden/>
          </w:rPr>
          <w:fldChar w:fldCharType="end"/>
        </w:r>
      </w:hyperlink>
    </w:p>
    <w:p w14:paraId="665075FB" w14:textId="4116CF4E" w:rsidR="002659D0" w:rsidRDefault="002659D0">
      <w:pPr>
        <w:pStyle w:val="TableofFigures"/>
        <w:tabs>
          <w:tab w:val="right" w:leader="dot" w:pos="9016"/>
        </w:tabs>
        <w:rPr>
          <w:rFonts w:eastAsiaTheme="minorEastAsia"/>
          <w:noProof/>
          <w:sz w:val="24"/>
          <w:szCs w:val="24"/>
          <w:lang w:eastAsia="en-IN"/>
        </w:rPr>
      </w:pPr>
      <w:hyperlink w:anchor="_Toc206105148" w:history="1">
        <w:r w:rsidRPr="00656357">
          <w:rPr>
            <w:rStyle w:val="Hyperlink"/>
            <w:noProof/>
          </w:rPr>
          <w:t xml:space="preserve">Fig.  </w:t>
        </w:r>
        <w:r w:rsidR="002A37F9">
          <w:rPr>
            <w:rStyle w:val="Hyperlink"/>
            <w:noProof/>
          </w:rPr>
          <w:t>6</w:t>
        </w:r>
        <w:r w:rsidRPr="00656357">
          <w:rPr>
            <w:rStyle w:val="Hyperlink"/>
            <w:noProof/>
          </w:rPr>
          <w:t>. CT scan Anonymisation (comparison of Gradient Images)</w:t>
        </w:r>
        <w:r>
          <w:rPr>
            <w:noProof/>
            <w:webHidden/>
          </w:rPr>
          <w:tab/>
        </w:r>
        <w:r>
          <w:rPr>
            <w:noProof/>
            <w:webHidden/>
          </w:rPr>
          <w:fldChar w:fldCharType="begin"/>
        </w:r>
        <w:r>
          <w:rPr>
            <w:noProof/>
            <w:webHidden/>
          </w:rPr>
          <w:instrText xml:space="preserve"> PAGEREF _Toc206105148 \h </w:instrText>
        </w:r>
        <w:r>
          <w:rPr>
            <w:noProof/>
            <w:webHidden/>
          </w:rPr>
        </w:r>
        <w:r>
          <w:rPr>
            <w:noProof/>
            <w:webHidden/>
          </w:rPr>
          <w:fldChar w:fldCharType="separate"/>
        </w:r>
        <w:r w:rsidR="00994B05">
          <w:rPr>
            <w:noProof/>
            <w:webHidden/>
          </w:rPr>
          <w:t>12</w:t>
        </w:r>
        <w:r>
          <w:rPr>
            <w:noProof/>
            <w:webHidden/>
          </w:rPr>
          <w:fldChar w:fldCharType="end"/>
        </w:r>
      </w:hyperlink>
    </w:p>
    <w:p w14:paraId="794361D7" w14:textId="0EFD7588" w:rsidR="0061075B" w:rsidRDefault="0044038B" w:rsidP="0044038B">
      <w:pPr>
        <w:pStyle w:val="Heading2"/>
        <w:jc w:val="both"/>
        <w:rPr>
          <w:b w:val="0"/>
          <w:bCs/>
        </w:rPr>
        <w:sectPr w:rsidR="0061075B" w:rsidSect="000C0550">
          <w:footerReference w:type="default" r:id="rId10"/>
          <w:type w:val="continuous"/>
          <w:pgSz w:w="11906" w:h="16838"/>
          <w:pgMar w:top="1440" w:right="1440" w:bottom="1440" w:left="1440" w:header="708" w:footer="708" w:gutter="0"/>
          <w:pgNumType w:fmt="lowerRoman" w:start="1"/>
          <w:cols w:space="708"/>
          <w:titlePg/>
          <w:docGrid w:linePitch="360"/>
        </w:sectPr>
      </w:pPr>
      <w:r>
        <w:rPr>
          <w:rFonts w:asciiTheme="majorHAnsi" w:hAnsiTheme="majorHAnsi" w:cstheme="majorHAnsi"/>
          <w:b w:val="0"/>
          <w:bCs/>
        </w:rPr>
        <w:fldChar w:fldCharType="end"/>
      </w:r>
    </w:p>
    <w:p w14:paraId="51DB7D10" w14:textId="79EFAFCF" w:rsidR="008D248C" w:rsidRPr="00BB147F" w:rsidRDefault="008D248C" w:rsidP="004D2621">
      <w:pPr>
        <w:pStyle w:val="Heading2"/>
        <w:jc w:val="both"/>
      </w:pPr>
      <w:bookmarkStart w:id="1" w:name="_Toc206105482"/>
      <w:r w:rsidRPr="00BB147F">
        <w:lastRenderedPageBreak/>
        <w:t>Abstract</w:t>
      </w:r>
      <w:bookmarkEnd w:id="1"/>
    </w:p>
    <w:p w14:paraId="2AAE53FC" w14:textId="52EDCDC2" w:rsidR="001026E2" w:rsidRPr="001026E2" w:rsidRDefault="001026E2" w:rsidP="004D2621">
      <w:pPr>
        <w:jc w:val="both"/>
        <w:rPr>
          <w:sz w:val="24"/>
          <w:szCs w:val="24"/>
        </w:rPr>
      </w:pPr>
      <w:r w:rsidRPr="001026E2">
        <w:rPr>
          <w:sz w:val="24"/>
          <w:szCs w:val="24"/>
        </w:rPr>
        <w:t xml:space="preserve">In modern healthcare, particularly in dynamic clinical settings where personnel rotate frequently and data management systems are continually upgraded, maintaining consistency in patient care and data handling remains a persistent challenge. Traditional centralized approaches to artificial intelligence often fail to account for the heterogeneity, decentralization, and human variability that characterize real-world medical institutions. Swarm Intelligence (SI), inspired by the collective </w:t>
      </w:r>
      <w:r w:rsidR="00DA3795" w:rsidRPr="001026E2">
        <w:rPr>
          <w:sz w:val="24"/>
          <w:szCs w:val="24"/>
        </w:rPr>
        <w:t>behavior</w:t>
      </w:r>
      <w:r w:rsidRPr="001026E2">
        <w:rPr>
          <w:sz w:val="24"/>
          <w:szCs w:val="24"/>
        </w:rPr>
        <w:t xml:space="preserve"> of decentralized, self-organizing systems found in nature, offers a compelling framework for addressing these issues.</w:t>
      </w:r>
    </w:p>
    <w:p w14:paraId="6691B046" w14:textId="7310C637" w:rsidR="00D037A9" w:rsidRDefault="001026E2" w:rsidP="004D2621">
      <w:pPr>
        <w:jc w:val="both"/>
        <w:rPr>
          <w:sz w:val="24"/>
          <w:szCs w:val="24"/>
        </w:rPr>
      </w:pPr>
      <w:r w:rsidRPr="001026E2">
        <w:rPr>
          <w:sz w:val="24"/>
          <w:szCs w:val="24"/>
        </w:rPr>
        <w:t>This report explores the concept of Swarm Intelligence and its specific instantiation in Swarm Learning (SL), an emerging AI paradigm that enables decentralized training of machine learning models across multiple institutions without sharing raw data. We discuss real-world challenges in clinical settings, including those observed at the University of Medicine Rostock, and propose two novel strategies leveraging the latest SI/SL trends. Further, we examine two detailed case studies: a data-driven study based on firsthand observations in a clinical environment at the neurology centre at University of Rostock, and a case study on advanced methods for anonymizing 3D medical imaging data (MRI, CT, PET). We emphasize the usefulness of these case studies within coordinated AI systems for next-generation healthcare and illustrate how they can be integrated as components of SI/SL frameworks.</w:t>
      </w:r>
    </w:p>
    <w:p w14:paraId="0E756C19" w14:textId="77777777" w:rsidR="001026E2" w:rsidRDefault="001026E2" w:rsidP="004D2621">
      <w:pPr>
        <w:jc w:val="both"/>
        <w:rPr>
          <w:sz w:val="24"/>
          <w:szCs w:val="24"/>
        </w:rPr>
      </w:pPr>
    </w:p>
    <w:p w14:paraId="02667C27" w14:textId="2FE8CE75" w:rsidR="00E15381" w:rsidRDefault="00E15381" w:rsidP="004D2621">
      <w:pPr>
        <w:pStyle w:val="Heading2"/>
        <w:jc w:val="both"/>
      </w:pPr>
      <w:bookmarkStart w:id="2" w:name="_Toc206105483"/>
      <w:r>
        <w:t>Keywords</w:t>
      </w:r>
      <w:bookmarkEnd w:id="2"/>
    </w:p>
    <w:p w14:paraId="60FE20B5" w14:textId="77777777" w:rsidR="00C70235" w:rsidRPr="00C70235" w:rsidRDefault="00C70235" w:rsidP="00C70235">
      <w:pPr>
        <w:jc w:val="both"/>
      </w:pPr>
      <w:r w:rsidRPr="00C70235">
        <w:t>Swarm Intelligence, Swarm Learning, Decentralized AI, Healthcare Automation, Clinical Data Management, Patient Privacy, Federated Learning, Medical Imaging Anonymization, Adaptive AI Models, Digital Twins, Hospital Workflow Optimization, Multi-institutional Collaboration, Data-driven Segmentation, Gaussian Mixture Models, Blockchain in Healthcare, Medical Data Security, Coordinated AI Systems.</w:t>
      </w:r>
    </w:p>
    <w:p w14:paraId="1039A6C9" w14:textId="77777777" w:rsidR="00C70235" w:rsidRPr="00C70235" w:rsidRDefault="00C70235" w:rsidP="00C70235">
      <w:pPr>
        <w:jc w:val="both"/>
      </w:pPr>
    </w:p>
    <w:p w14:paraId="29DF8B02" w14:textId="77777777" w:rsidR="009C492A" w:rsidRDefault="009C492A" w:rsidP="004D2621">
      <w:pPr>
        <w:jc w:val="both"/>
      </w:pPr>
    </w:p>
    <w:p w14:paraId="7CD3D558" w14:textId="77777777" w:rsidR="009C492A" w:rsidRDefault="009C492A" w:rsidP="004D2621">
      <w:pPr>
        <w:jc w:val="both"/>
      </w:pPr>
    </w:p>
    <w:p w14:paraId="097EB01C" w14:textId="77777777" w:rsidR="00873660" w:rsidRDefault="00087BAE" w:rsidP="004D2621">
      <w:pPr>
        <w:jc w:val="both"/>
      </w:pPr>
      <w:r>
        <w:br w:type="page"/>
      </w:r>
    </w:p>
    <w:p w14:paraId="4E6A6B94" w14:textId="70BAE0E1" w:rsidR="00532D4D" w:rsidRPr="005B466A" w:rsidRDefault="5D575561" w:rsidP="004D2621">
      <w:pPr>
        <w:pStyle w:val="Heading2"/>
        <w:jc w:val="both"/>
        <w:rPr>
          <w:rFonts w:ascii="Calibri" w:eastAsia="Calibri" w:hAnsi="Calibri" w:cs="Calibri"/>
          <w:bCs/>
        </w:rPr>
      </w:pPr>
      <w:bookmarkStart w:id="3" w:name="_Toc206105484"/>
      <w:r w:rsidRPr="2E160895">
        <w:rPr>
          <w:rFonts w:ascii="Calibri" w:eastAsia="Calibri" w:hAnsi="Calibri" w:cs="Calibri"/>
          <w:bCs/>
        </w:rPr>
        <w:lastRenderedPageBreak/>
        <w:t>1. Introduction</w:t>
      </w:r>
      <w:r w:rsidR="00FA6D4B">
        <w:rPr>
          <w:rFonts w:ascii="Calibri" w:eastAsia="Calibri" w:hAnsi="Calibri" w:cs="Calibri"/>
          <w:bCs/>
        </w:rPr>
        <w:t xml:space="preserve"> </w:t>
      </w:r>
      <w:r w:rsidR="00A37788">
        <w:rPr>
          <w:rFonts w:ascii="Calibri" w:eastAsia="Calibri" w:hAnsi="Calibri" w:cs="Calibri"/>
          <w:bCs/>
        </w:rPr>
        <w:t>&amp; Motivation</w:t>
      </w:r>
      <w:bookmarkEnd w:id="3"/>
    </w:p>
    <w:p w14:paraId="2A3EBA27" w14:textId="1E720941" w:rsidR="004865C0" w:rsidRPr="004865C0" w:rsidRDefault="004865C0" w:rsidP="004D2621">
      <w:pPr>
        <w:spacing w:before="240" w:after="240"/>
        <w:jc w:val="both"/>
        <w:rPr>
          <w:rFonts w:eastAsia="Calibri" w:cstheme="minorHAnsi"/>
          <w:sz w:val="24"/>
          <w:szCs w:val="24"/>
        </w:rPr>
      </w:pPr>
      <w:r w:rsidRPr="004865C0">
        <w:rPr>
          <w:rFonts w:eastAsia="Calibri" w:cstheme="minorHAnsi"/>
          <w:sz w:val="24"/>
          <w:szCs w:val="24"/>
        </w:rPr>
        <w:t>The modern healthcare landscape is increasingly complex, shaped by rapid technological advancements, expanding volumes of medical data, and a diverse, ever-changing workforce. Clinical environments are dynamic, with frequent staff rotations, fragmented institutional memory, and organically evolving data systems. These factors make it challenging to maintain continuity in patient care, consistency in data interpretation, and robustness in clinical decision-making.</w:t>
      </w:r>
    </w:p>
    <w:p w14:paraId="0EC288B6" w14:textId="065FB95F" w:rsidR="00442EFB" w:rsidRDefault="004865C0" w:rsidP="004D2621">
      <w:pPr>
        <w:spacing w:before="240" w:after="240"/>
        <w:jc w:val="both"/>
        <w:rPr>
          <w:rFonts w:eastAsia="Calibri" w:cstheme="minorHAnsi"/>
          <w:sz w:val="24"/>
          <w:szCs w:val="24"/>
        </w:rPr>
      </w:pPr>
      <w:r w:rsidRPr="004865C0">
        <w:rPr>
          <w:rFonts w:eastAsia="Calibri" w:cstheme="minorHAnsi"/>
          <w:sz w:val="24"/>
          <w:szCs w:val="24"/>
        </w:rPr>
        <w:t>Traditional, centralized approaches to Artificial Intelligence (AI) often struggle to adapt to this complexity. They rely on unified datasets and stable infrastructures, which do not reflect the decentralization, heterogeneity, and human variability found in real-world hospitals and clinics. As a result, their effectiveness is limited outside controlled settings or standardized datasets</w:t>
      </w:r>
      <w:r w:rsidR="5D575561" w:rsidRPr="000538E6">
        <w:rPr>
          <w:rFonts w:eastAsia="Calibri" w:cstheme="minorHAnsi"/>
          <w:sz w:val="24"/>
          <w:szCs w:val="24"/>
        </w:rPr>
        <w:t>.</w:t>
      </w:r>
    </w:p>
    <w:p w14:paraId="670DD229" w14:textId="4E4E0C50" w:rsidR="00E966E7" w:rsidRPr="00E966E7" w:rsidRDefault="00EF01D4" w:rsidP="004D2621">
      <w:pPr>
        <w:spacing w:before="240" w:after="240"/>
        <w:jc w:val="both"/>
        <w:rPr>
          <w:rFonts w:eastAsia="Calibri" w:cstheme="minorHAnsi"/>
          <w:sz w:val="24"/>
          <w:szCs w:val="24"/>
        </w:rPr>
      </w:pPr>
      <w:r w:rsidRPr="00E966E7">
        <w:rPr>
          <w:rFonts w:eastAsia="Calibri" w:cstheme="minorHAnsi"/>
          <w:b/>
          <w:bCs/>
          <w:sz w:val="24"/>
          <w:szCs w:val="24"/>
        </w:rPr>
        <w:t>Swarm Intelligence</w:t>
      </w:r>
      <w:r w:rsidRPr="00E966E7">
        <w:rPr>
          <w:rFonts w:eastAsia="Calibri" w:cstheme="minorHAnsi"/>
          <w:sz w:val="24"/>
          <w:szCs w:val="24"/>
        </w:rPr>
        <w:t xml:space="preserve"> (SI), inspired by the collective behavior of social organisms such as ants, bees, and birds, offers a new paradigm for healthcare AI</w:t>
      </w:r>
      <w:r w:rsidR="006530F2">
        <w:rPr>
          <w:rFonts w:eastAsia="Calibri" w:cstheme="minorHAnsi"/>
          <w:sz w:val="24"/>
          <w:szCs w:val="24"/>
        </w:rPr>
        <w:t xml:space="preserve"> [4]</w:t>
      </w:r>
      <w:r w:rsidRPr="00E966E7">
        <w:rPr>
          <w:rFonts w:eastAsia="Calibri" w:cstheme="minorHAnsi"/>
          <w:sz w:val="24"/>
          <w:szCs w:val="24"/>
        </w:rPr>
        <w:t xml:space="preserve">. SI emphasizes adaptability, distributed control, and emergent behavior, making it well-suited for environments that require real-time responsiveness and resilience. </w:t>
      </w:r>
      <w:r w:rsidRPr="00E966E7">
        <w:rPr>
          <w:rFonts w:eastAsia="Calibri" w:cstheme="minorHAnsi"/>
          <w:b/>
          <w:bCs/>
          <w:sz w:val="24"/>
          <w:szCs w:val="24"/>
        </w:rPr>
        <w:t>Swarm Learning</w:t>
      </w:r>
      <w:r w:rsidRPr="00E966E7">
        <w:rPr>
          <w:rFonts w:eastAsia="Calibri" w:cstheme="minorHAnsi"/>
          <w:sz w:val="24"/>
          <w:szCs w:val="24"/>
        </w:rPr>
        <w:t xml:space="preserve"> (SL) applies these principles to machine learning, enabling decentralized institutions to collaboratively train AI models while preserving patient privacy and data sovereignty.</w:t>
      </w:r>
      <w:r w:rsidR="003521B3">
        <w:rPr>
          <w:rFonts w:eastAsia="Calibri" w:cstheme="minorHAnsi"/>
          <w:sz w:val="24"/>
          <w:szCs w:val="24"/>
        </w:rPr>
        <w:t xml:space="preserve"> [5]</w:t>
      </w:r>
    </w:p>
    <w:p w14:paraId="23DCBD80" w14:textId="661C4EF4" w:rsidR="002768CC" w:rsidRDefault="002768CC" w:rsidP="004D2621">
      <w:pPr>
        <w:jc w:val="both"/>
        <w:rPr>
          <w:rFonts w:eastAsia="Calibri" w:cstheme="minorHAnsi"/>
          <w:sz w:val="24"/>
          <w:szCs w:val="24"/>
        </w:rPr>
      </w:pPr>
      <w:r w:rsidRPr="002768CC">
        <w:rPr>
          <w:rFonts w:eastAsia="Calibri" w:cstheme="minorHAnsi"/>
          <w:sz w:val="24"/>
          <w:szCs w:val="24"/>
        </w:rPr>
        <w:t>This report explores how SI and SL can transform healthcare AI architecture. By leveraging local expertise, enabling real-time knowledge sharing, and supporting decentralized decision-making, swarm-based systems can enhance diagnostic accuracy, clinical efficiency, and institutional adaptability. These approaches also address limitations in current Electronic Health Record (EHR) systems by embedding intelligence into system design, allowing for evolution alongside changing workflows and personnel.</w:t>
      </w:r>
    </w:p>
    <w:p w14:paraId="5636BA0E" w14:textId="3944CA58" w:rsidR="006C194D" w:rsidRPr="00347F8C" w:rsidRDefault="00347F8C" w:rsidP="004D2621">
      <w:pPr>
        <w:jc w:val="both"/>
        <w:rPr>
          <w:rFonts w:eastAsia="Calibri" w:cstheme="minorHAnsi"/>
          <w:sz w:val="24"/>
          <w:szCs w:val="24"/>
        </w:rPr>
      </w:pPr>
      <w:r w:rsidRPr="00347F8C">
        <w:rPr>
          <w:rFonts w:eastAsia="Calibri" w:cstheme="minorHAnsi"/>
          <w:sz w:val="24"/>
          <w:szCs w:val="24"/>
        </w:rPr>
        <w:t xml:space="preserve">The following sections introduce the foundational concepts of Swarm Intelligence and Swarm Learning, examine their applications in healthcare—including diagnostics, hospital </w:t>
      </w:r>
      <w:r>
        <w:rPr>
          <w:rFonts w:eastAsia="Calibri" w:cstheme="minorHAnsi"/>
          <w:sz w:val="24"/>
          <w:szCs w:val="24"/>
        </w:rPr>
        <w:t>care</w:t>
      </w:r>
      <w:r w:rsidR="0072556C">
        <w:rPr>
          <w:rFonts w:eastAsia="Calibri" w:cstheme="minorHAnsi"/>
          <w:sz w:val="24"/>
          <w:szCs w:val="24"/>
        </w:rPr>
        <w:t xml:space="preserve"> management</w:t>
      </w:r>
      <w:r w:rsidRPr="00347F8C">
        <w:rPr>
          <w:rFonts w:eastAsia="Calibri" w:cstheme="minorHAnsi"/>
          <w:sz w:val="24"/>
          <w:szCs w:val="24"/>
        </w:rPr>
        <w:t>, and clinical response—and analyse their potential to drive the next generation of resilient, adaptive, and intelligent healthcare systems.</w:t>
      </w:r>
    </w:p>
    <w:p w14:paraId="4B3AABD1" w14:textId="77777777" w:rsidR="00D91247" w:rsidRPr="00347F8C" w:rsidRDefault="00D91247" w:rsidP="004D2621">
      <w:pPr>
        <w:jc w:val="both"/>
        <w:rPr>
          <w:rFonts w:eastAsia="Calibri" w:cstheme="minorHAnsi"/>
          <w:sz w:val="24"/>
          <w:szCs w:val="24"/>
        </w:rPr>
      </w:pPr>
    </w:p>
    <w:p w14:paraId="35C716C3" w14:textId="7AB23118" w:rsidR="00532D4D" w:rsidRPr="006C194D" w:rsidRDefault="006C194D" w:rsidP="004D2621">
      <w:pPr>
        <w:pStyle w:val="Heading2"/>
        <w:jc w:val="both"/>
      </w:pPr>
      <w:bookmarkStart w:id="4" w:name="_Toc206105485"/>
      <w:r w:rsidRPr="006C194D">
        <w:t>2. Background</w:t>
      </w:r>
      <w:bookmarkEnd w:id="4"/>
    </w:p>
    <w:p w14:paraId="3C813E85" w14:textId="4C66E159" w:rsidR="2E160895" w:rsidRPr="00B94D0A" w:rsidRDefault="006C7230" w:rsidP="004D2621">
      <w:pPr>
        <w:pStyle w:val="Heading3"/>
        <w:jc w:val="both"/>
      </w:pPr>
      <w:bookmarkStart w:id="5" w:name="_Toc206105486"/>
      <w:r w:rsidRPr="00B94D0A">
        <w:t>2.1 Origin</w:t>
      </w:r>
      <w:r w:rsidR="0094335A" w:rsidRPr="00B94D0A">
        <w:t xml:space="preserve"> and Biological Inspiration</w:t>
      </w:r>
      <w:bookmarkEnd w:id="5"/>
    </w:p>
    <w:p w14:paraId="5D5F82D8" w14:textId="5AEEB489" w:rsidR="0044713D" w:rsidRDefault="0044713D" w:rsidP="004D2621">
      <w:pPr>
        <w:jc w:val="both"/>
        <w:rPr>
          <w:sz w:val="24"/>
          <w:szCs w:val="24"/>
        </w:rPr>
      </w:pPr>
      <w:r w:rsidRPr="0044713D">
        <w:rPr>
          <w:sz w:val="24"/>
          <w:szCs w:val="24"/>
        </w:rPr>
        <w:t xml:space="preserve">The concept of Swarm Intelligence (SI) is profoundly rooted in the observation of collective </w:t>
      </w:r>
      <w:proofErr w:type="spellStart"/>
      <w:r w:rsidRPr="0044713D">
        <w:rPr>
          <w:sz w:val="24"/>
          <w:szCs w:val="24"/>
        </w:rPr>
        <w:t>behaviors</w:t>
      </w:r>
      <w:proofErr w:type="spellEnd"/>
      <w:r w:rsidRPr="0044713D">
        <w:rPr>
          <w:sz w:val="24"/>
          <w:szCs w:val="24"/>
        </w:rPr>
        <w:t xml:space="preserve"> in nature, mirroring the intricate and often breathtaking coordination displayed by decentralized, self-organizing biological systems. Far from being a mere metaphor, SI draws direct inspiration from the elegant solutions that evolutionary processes have honed over millennia, transforming the seemingly chaotic movements of individual organisms into remarkably efficient and intelligent group </w:t>
      </w:r>
      <w:proofErr w:type="spellStart"/>
      <w:r w:rsidRPr="0044713D">
        <w:rPr>
          <w:sz w:val="24"/>
          <w:szCs w:val="24"/>
        </w:rPr>
        <w:t>behaviors</w:t>
      </w:r>
      <w:proofErr w:type="spellEnd"/>
      <w:r>
        <w:rPr>
          <w:sz w:val="24"/>
          <w:szCs w:val="24"/>
        </w:rPr>
        <w:t>.</w:t>
      </w:r>
    </w:p>
    <w:p w14:paraId="5F9273F6" w14:textId="11399954" w:rsidR="00C34076" w:rsidRPr="00C34076" w:rsidRDefault="00C34076" w:rsidP="004D2621">
      <w:pPr>
        <w:jc w:val="both"/>
        <w:rPr>
          <w:b/>
          <w:bCs/>
          <w:sz w:val="24"/>
          <w:szCs w:val="24"/>
        </w:rPr>
      </w:pPr>
      <w:r w:rsidRPr="00C34076">
        <w:rPr>
          <w:b/>
          <w:bCs/>
          <w:sz w:val="24"/>
          <w:szCs w:val="24"/>
        </w:rPr>
        <w:lastRenderedPageBreak/>
        <w:t xml:space="preserve">Key </w:t>
      </w:r>
      <w:r w:rsidR="000022C4">
        <w:rPr>
          <w:b/>
          <w:bCs/>
          <w:sz w:val="24"/>
          <w:szCs w:val="24"/>
        </w:rPr>
        <w:t>characteristics</w:t>
      </w:r>
      <w:r w:rsidRPr="00C34076">
        <w:rPr>
          <w:b/>
          <w:bCs/>
          <w:sz w:val="24"/>
          <w:szCs w:val="24"/>
        </w:rPr>
        <w:t xml:space="preserve"> extracted from these biological phenomena include:</w:t>
      </w:r>
    </w:p>
    <w:p w14:paraId="10777AC3" w14:textId="507F2576" w:rsidR="00C34076" w:rsidRPr="00C34076" w:rsidRDefault="00C34076" w:rsidP="004D2621">
      <w:pPr>
        <w:numPr>
          <w:ilvl w:val="0"/>
          <w:numId w:val="6"/>
        </w:numPr>
        <w:jc w:val="both"/>
        <w:rPr>
          <w:b/>
          <w:bCs/>
          <w:sz w:val="24"/>
          <w:szCs w:val="24"/>
        </w:rPr>
      </w:pPr>
      <w:proofErr w:type="spellStart"/>
      <w:r w:rsidRPr="00C34076">
        <w:rPr>
          <w:b/>
          <w:bCs/>
          <w:sz w:val="24"/>
          <w:szCs w:val="24"/>
        </w:rPr>
        <w:t>Stigmergy</w:t>
      </w:r>
      <w:proofErr w:type="spellEnd"/>
      <w:r w:rsidRPr="00C34076">
        <w:rPr>
          <w:b/>
          <w:bCs/>
          <w:sz w:val="24"/>
          <w:szCs w:val="24"/>
        </w:rPr>
        <w:t xml:space="preserve">: </w:t>
      </w:r>
      <w:r w:rsidRPr="00C34076">
        <w:rPr>
          <w:sz w:val="24"/>
          <w:szCs w:val="24"/>
        </w:rPr>
        <w:t xml:space="preserve">This refers to indirect communication among agents through changes made to their local environment. A classic example is ants laying pheromone trails to mark paths to food. These chemical cues, left by one ant, influence the decisions of subsequent ants, leading to the collective discovery of optimal routes without direct interaction or complex </w:t>
      </w:r>
      <w:r w:rsidR="006269E1" w:rsidRPr="00C34076">
        <w:rPr>
          <w:sz w:val="24"/>
          <w:szCs w:val="24"/>
        </w:rPr>
        <w:t>signalling</w:t>
      </w:r>
      <w:r w:rsidRPr="00C34076">
        <w:rPr>
          <w:b/>
          <w:bCs/>
          <w:sz w:val="24"/>
          <w:szCs w:val="24"/>
        </w:rPr>
        <w:t>.</w:t>
      </w:r>
      <w:r w:rsidR="006F0945">
        <w:rPr>
          <w:b/>
          <w:bCs/>
          <w:sz w:val="24"/>
          <w:szCs w:val="24"/>
        </w:rPr>
        <w:t xml:space="preserve"> </w:t>
      </w:r>
      <w:r w:rsidR="006F0945" w:rsidRPr="006F0945">
        <w:rPr>
          <w:sz w:val="24"/>
          <w:szCs w:val="24"/>
        </w:rPr>
        <w:t>[9]</w:t>
      </w:r>
    </w:p>
    <w:p w14:paraId="52AD4EE0" w14:textId="0A7D05DF" w:rsidR="00DB447D" w:rsidRPr="00DB447D" w:rsidRDefault="00C34076" w:rsidP="004D2621">
      <w:pPr>
        <w:numPr>
          <w:ilvl w:val="0"/>
          <w:numId w:val="6"/>
        </w:numPr>
        <w:jc w:val="both"/>
        <w:rPr>
          <w:b/>
          <w:bCs/>
          <w:sz w:val="24"/>
          <w:szCs w:val="24"/>
        </w:rPr>
      </w:pPr>
      <w:r w:rsidRPr="00C34076">
        <w:rPr>
          <w:b/>
          <w:bCs/>
          <w:sz w:val="24"/>
          <w:szCs w:val="24"/>
        </w:rPr>
        <w:t xml:space="preserve">Local Decision-Making: </w:t>
      </w:r>
      <w:r w:rsidRPr="00C34076">
        <w:rPr>
          <w:sz w:val="24"/>
          <w:szCs w:val="24"/>
        </w:rPr>
        <w:t xml:space="preserve">Individual agents in a swarm operate based on simple rules applied to their immediate surroundings. They </w:t>
      </w:r>
      <w:r w:rsidR="00AF48E6">
        <w:rPr>
          <w:sz w:val="24"/>
          <w:szCs w:val="24"/>
        </w:rPr>
        <w:t>lack</w:t>
      </w:r>
      <w:r w:rsidRPr="00C34076">
        <w:rPr>
          <w:sz w:val="24"/>
          <w:szCs w:val="24"/>
        </w:rPr>
        <w:t xml:space="preserve"> global knowledge of the system or a </w:t>
      </w:r>
      <w:r w:rsidR="006165CF">
        <w:rPr>
          <w:sz w:val="24"/>
          <w:szCs w:val="24"/>
        </w:rPr>
        <w:t xml:space="preserve">comprehensive </w:t>
      </w:r>
      <w:r w:rsidRPr="00C34076">
        <w:rPr>
          <w:sz w:val="24"/>
          <w:szCs w:val="24"/>
        </w:rPr>
        <w:t xml:space="preserve">master plan. For example, a bird in a flock might only respond to the movements of its few nearest </w:t>
      </w:r>
      <w:r w:rsidR="006269E1" w:rsidRPr="00C34076">
        <w:rPr>
          <w:sz w:val="24"/>
          <w:szCs w:val="24"/>
        </w:rPr>
        <w:t>neighbour’s</w:t>
      </w:r>
      <w:r w:rsidRPr="00C34076">
        <w:rPr>
          <w:sz w:val="24"/>
          <w:szCs w:val="24"/>
        </w:rPr>
        <w:t>. This localized interaction scales effectively to large populations.</w:t>
      </w:r>
    </w:p>
    <w:p w14:paraId="7993AE3B" w14:textId="38ABBD62" w:rsidR="00DB447D" w:rsidRPr="003A032A" w:rsidRDefault="00C34076" w:rsidP="004D2621">
      <w:pPr>
        <w:numPr>
          <w:ilvl w:val="0"/>
          <w:numId w:val="6"/>
        </w:numPr>
        <w:jc w:val="both"/>
        <w:rPr>
          <w:sz w:val="24"/>
          <w:szCs w:val="24"/>
        </w:rPr>
      </w:pPr>
      <w:r w:rsidRPr="00C34076">
        <w:rPr>
          <w:b/>
          <w:bCs/>
          <w:sz w:val="24"/>
          <w:szCs w:val="24"/>
        </w:rPr>
        <w:t xml:space="preserve">Emergent Behavior: </w:t>
      </w:r>
      <w:r w:rsidRPr="00C34076">
        <w:rPr>
          <w:sz w:val="24"/>
          <w:szCs w:val="24"/>
        </w:rPr>
        <w:t xml:space="preserve">Complex, intelligent, and often adaptive group </w:t>
      </w:r>
      <w:proofErr w:type="spellStart"/>
      <w:r w:rsidRPr="00C34076">
        <w:rPr>
          <w:sz w:val="24"/>
          <w:szCs w:val="24"/>
        </w:rPr>
        <w:t>behaviors</w:t>
      </w:r>
      <w:proofErr w:type="spellEnd"/>
      <w:r w:rsidRPr="00C34076">
        <w:rPr>
          <w:sz w:val="24"/>
          <w:szCs w:val="24"/>
        </w:rPr>
        <w:t xml:space="preserve"> arise from the aggregation of these simple, local interactions. No single ant "knows" the shortest path, but the collective behavior of the colony reveals it. Similarly, no single bird directs the flock, yet the murmuration moves as if guided by a single mind.</w:t>
      </w:r>
    </w:p>
    <w:p w14:paraId="2673B286" w14:textId="67AFBE43" w:rsidR="00DB447D" w:rsidRDefault="00DB447D" w:rsidP="004D2621">
      <w:pPr>
        <w:spacing w:after="0"/>
        <w:jc w:val="both"/>
        <w:rPr>
          <w:sz w:val="24"/>
          <w:szCs w:val="24"/>
        </w:rPr>
      </w:pPr>
      <w:r w:rsidRPr="00DB447D">
        <w:rPr>
          <w:sz w:val="24"/>
          <w:szCs w:val="24"/>
        </w:rPr>
        <w:t xml:space="preserve">The overarching </w:t>
      </w:r>
      <w:r w:rsidR="000022C4">
        <w:rPr>
          <w:sz w:val="24"/>
          <w:szCs w:val="24"/>
        </w:rPr>
        <w:t>principles</w:t>
      </w:r>
      <w:r w:rsidRPr="00DB447D">
        <w:rPr>
          <w:sz w:val="24"/>
          <w:szCs w:val="24"/>
        </w:rPr>
        <w:t xml:space="preserve"> that define Swarm Intelligence are:</w:t>
      </w:r>
    </w:p>
    <w:p w14:paraId="16AC90CA" w14:textId="77777777" w:rsidR="002F4275" w:rsidRDefault="003A032A" w:rsidP="00BA7A15">
      <w:pPr>
        <w:keepNext/>
        <w:spacing w:before="240" w:after="240"/>
        <w:jc w:val="center"/>
      </w:pPr>
      <w:r>
        <w:rPr>
          <w:noProof/>
        </w:rPr>
        <w:drawing>
          <wp:inline distT="0" distB="0" distL="0" distR="0" wp14:anchorId="33BEB46C" wp14:editId="044D9FE6">
            <wp:extent cx="5318922" cy="2774608"/>
            <wp:effectExtent l="0" t="0" r="0" b="6985"/>
            <wp:docPr id="190329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93598" name=""/>
                    <pic:cNvPicPr/>
                  </pic:nvPicPr>
                  <pic:blipFill>
                    <a:blip r:embed="rId11"/>
                    <a:stretch>
                      <a:fillRect/>
                    </a:stretch>
                  </pic:blipFill>
                  <pic:spPr>
                    <a:xfrm>
                      <a:off x="0" y="0"/>
                      <a:ext cx="5347720" cy="2789631"/>
                    </a:xfrm>
                    <a:prstGeom prst="rect">
                      <a:avLst/>
                    </a:prstGeom>
                  </pic:spPr>
                </pic:pic>
              </a:graphicData>
            </a:graphic>
          </wp:inline>
        </w:drawing>
      </w:r>
    </w:p>
    <w:p w14:paraId="18B4082E" w14:textId="3EB8216A" w:rsidR="00DB447D" w:rsidRPr="00DB447D" w:rsidRDefault="002F4275" w:rsidP="00BA7A15">
      <w:pPr>
        <w:pStyle w:val="Caption"/>
        <w:jc w:val="center"/>
        <w:rPr>
          <w:sz w:val="24"/>
          <w:szCs w:val="24"/>
        </w:rPr>
      </w:pPr>
      <w:bookmarkStart w:id="6" w:name="_Toc206103925"/>
      <w:bookmarkStart w:id="7" w:name="_Toc206105142"/>
      <w:r>
        <w:t xml:space="preserve">Fig.  </w:t>
      </w:r>
      <w:fldSimple w:instr=" SEQ Fig._ \* ARABIC ">
        <w:r w:rsidR="00994B05">
          <w:rPr>
            <w:noProof/>
          </w:rPr>
          <w:t>1</w:t>
        </w:r>
      </w:fldSimple>
      <w:r>
        <w:t>. Core Principles of Swarm Intelligence</w:t>
      </w:r>
      <w:bookmarkEnd w:id="6"/>
      <w:bookmarkEnd w:id="7"/>
    </w:p>
    <w:p w14:paraId="70AC9D80" w14:textId="0CCEBDA1" w:rsidR="00EB514D" w:rsidRPr="007762CD" w:rsidRDefault="007762CD" w:rsidP="004D2621">
      <w:pPr>
        <w:pStyle w:val="Heading3"/>
        <w:jc w:val="both"/>
      </w:pPr>
      <w:bookmarkStart w:id="8" w:name="_Toc206105487"/>
      <w:r w:rsidRPr="007762CD">
        <w:t>2.</w:t>
      </w:r>
      <w:r>
        <w:t>3</w:t>
      </w:r>
      <w:r w:rsidRPr="007762CD">
        <w:t xml:space="preserve"> </w:t>
      </w:r>
      <w:r w:rsidR="00C97A68" w:rsidRPr="00C97A68">
        <w:t>Comparison with Traditional AI and Centralized Systems</w:t>
      </w:r>
      <w:bookmarkEnd w:id="8"/>
    </w:p>
    <w:p w14:paraId="30B2E32E" w14:textId="77777777" w:rsidR="007762CD" w:rsidRPr="007762CD" w:rsidRDefault="007762CD" w:rsidP="004D2621">
      <w:pPr>
        <w:jc w:val="both"/>
        <w:rPr>
          <w:sz w:val="24"/>
          <w:szCs w:val="24"/>
        </w:rPr>
      </w:pPr>
      <w:r w:rsidRPr="007762CD">
        <w:rPr>
          <w:sz w:val="24"/>
          <w:szCs w:val="24"/>
        </w:rPr>
        <w:t>Traditional AI often relies on centralized data collection and processing, which fundamentally contrasts with SI:</w:t>
      </w:r>
    </w:p>
    <w:p w14:paraId="59C2272A" w14:textId="77777777" w:rsidR="007762CD" w:rsidRPr="007762CD" w:rsidRDefault="007762CD" w:rsidP="004D2621">
      <w:pPr>
        <w:numPr>
          <w:ilvl w:val="0"/>
          <w:numId w:val="12"/>
        </w:numPr>
        <w:jc w:val="both"/>
        <w:rPr>
          <w:sz w:val="24"/>
          <w:szCs w:val="24"/>
        </w:rPr>
      </w:pPr>
      <w:r w:rsidRPr="007762CD">
        <w:rPr>
          <w:b/>
          <w:bCs/>
          <w:sz w:val="24"/>
          <w:szCs w:val="24"/>
        </w:rPr>
        <w:t>Data Sharing:</w:t>
      </w:r>
      <w:r w:rsidRPr="007762CD">
        <w:rPr>
          <w:sz w:val="24"/>
          <w:szCs w:val="24"/>
        </w:rPr>
        <w:t xml:space="preserve"> Centralized AI typically requires aggregating vast amounts of raw data, posing significant challenges for privacy (e.g., GDPR) and security in sensitive environments like healthcare. SI, especially in Swarm Learning, circumvents this by training models locally and only exchanging aggregated model updates, not raw patient data.</w:t>
      </w:r>
    </w:p>
    <w:p w14:paraId="08654CBB" w14:textId="77777777" w:rsidR="007762CD" w:rsidRPr="007762CD" w:rsidRDefault="007762CD" w:rsidP="004D2621">
      <w:pPr>
        <w:numPr>
          <w:ilvl w:val="0"/>
          <w:numId w:val="12"/>
        </w:numPr>
        <w:jc w:val="both"/>
        <w:rPr>
          <w:sz w:val="24"/>
          <w:szCs w:val="24"/>
        </w:rPr>
      </w:pPr>
      <w:r w:rsidRPr="007762CD">
        <w:rPr>
          <w:b/>
          <w:bCs/>
          <w:sz w:val="24"/>
          <w:szCs w:val="24"/>
        </w:rPr>
        <w:lastRenderedPageBreak/>
        <w:t>Decision-Making Architecture:</w:t>
      </w:r>
      <w:r w:rsidRPr="007762CD">
        <w:rPr>
          <w:sz w:val="24"/>
          <w:szCs w:val="24"/>
        </w:rPr>
        <w:t xml:space="preserve"> Centralized systems depend on a single, powerful entity making decisions based on a global data view. SI, conversely, distributes decision-making, with intelligence emerging from the collective of many simpler, local interactions.</w:t>
      </w:r>
    </w:p>
    <w:p w14:paraId="313D4693" w14:textId="77777777" w:rsidR="007762CD" w:rsidRPr="007762CD" w:rsidRDefault="007762CD" w:rsidP="004D2621">
      <w:pPr>
        <w:numPr>
          <w:ilvl w:val="0"/>
          <w:numId w:val="12"/>
        </w:numPr>
        <w:jc w:val="both"/>
        <w:rPr>
          <w:sz w:val="24"/>
          <w:szCs w:val="24"/>
        </w:rPr>
      </w:pPr>
      <w:r w:rsidRPr="007762CD">
        <w:rPr>
          <w:b/>
          <w:bCs/>
          <w:sz w:val="24"/>
          <w:szCs w:val="24"/>
        </w:rPr>
        <w:t>Scalability &amp; Resilience:</w:t>
      </w:r>
      <w:r w:rsidRPr="007762CD">
        <w:rPr>
          <w:sz w:val="24"/>
          <w:szCs w:val="24"/>
        </w:rPr>
        <w:t xml:space="preserve"> Centralized systems can face bottlenecks and single points of failure. SI's distributed nature offers inherent scalability and fault-tolerance, making it more resilient to individual failures and adaptable to dynamic, heterogeneous environments where data is inherently fragmented.</w:t>
      </w:r>
    </w:p>
    <w:p w14:paraId="4EEFD8E2" w14:textId="2256D46C" w:rsidR="00AA7314" w:rsidRPr="00AA7314" w:rsidRDefault="00AA7314" w:rsidP="004D2621">
      <w:pPr>
        <w:pStyle w:val="Heading3"/>
        <w:jc w:val="both"/>
      </w:pPr>
      <w:bookmarkStart w:id="9" w:name="_Toc206105488"/>
      <w:r w:rsidRPr="00AA7314">
        <w:t>2.</w:t>
      </w:r>
      <w:r>
        <w:t>4</w:t>
      </w:r>
      <w:r w:rsidRPr="00AA7314">
        <w:t xml:space="preserve"> </w:t>
      </w:r>
      <w:r w:rsidR="001729BA" w:rsidRPr="001729BA">
        <w:t>Technical Algorithms Based on Swarm Intelligence</w:t>
      </w:r>
      <w:bookmarkEnd w:id="9"/>
    </w:p>
    <w:p w14:paraId="20F10C0D" w14:textId="05F0D669" w:rsidR="005D609A" w:rsidRPr="005D609A" w:rsidRDefault="005D609A" w:rsidP="004D2621">
      <w:pPr>
        <w:jc w:val="both"/>
        <w:rPr>
          <w:sz w:val="24"/>
          <w:szCs w:val="24"/>
        </w:rPr>
      </w:pPr>
      <w:r w:rsidRPr="005D609A">
        <w:rPr>
          <w:sz w:val="24"/>
          <w:szCs w:val="24"/>
        </w:rPr>
        <w:t>The biological inspirations of SI have led to powerful computational models</w:t>
      </w:r>
      <w:r w:rsidR="00F92E2D">
        <w:rPr>
          <w:sz w:val="24"/>
          <w:szCs w:val="24"/>
        </w:rPr>
        <w:t xml:space="preserve"> [3]</w:t>
      </w:r>
      <w:r w:rsidRPr="005D609A">
        <w:rPr>
          <w:sz w:val="24"/>
          <w:szCs w:val="24"/>
        </w:rPr>
        <w:t>:</w:t>
      </w:r>
    </w:p>
    <w:p w14:paraId="5A680C8A" w14:textId="77777777" w:rsidR="005D609A" w:rsidRPr="005D609A" w:rsidRDefault="005D609A" w:rsidP="004D2621">
      <w:pPr>
        <w:numPr>
          <w:ilvl w:val="0"/>
          <w:numId w:val="14"/>
        </w:numPr>
        <w:jc w:val="both"/>
        <w:rPr>
          <w:sz w:val="24"/>
          <w:szCs w:val="24"/>
        </w:rPr>
      </w:pPr>
      <w:r w:rsidRPr="005D609A">
        <w:rPr>
          <w:b/>
          <w:bCs/>
          <w:sz w:val="24"/>
          <w:szCs w:val="24"/>
        </w:rPr>
        <w:t>Particle Swarm Optimization (PSO):</w:t>
      </w:r>
      <w:r w:rsidRPr="005D609A">
        <w:rPr>
          <w:sz w:val="24"/>
          <w:szCs w:val="24"/>
        </w:rPr>
        <w:t xml:space="preserve"> Inspired by bird flocking, PSO is a population-based algorithm where "particles" (candidate solutions) move through a search space, adjusting their paths based on their own best-found position and the best position found by the entire "swarm." It's widely used for function optimization.</w:t>
      </w:r>
    </w:p>
    <w:p w14:paraId="64B5DE5A" w14:textId="63AC4513" w:rsidR="005D609A" w:rsidRPr="005D609A" w:rsidRDefault="005D609A" w:rsidP="004D2621">
      <w:pPr>
        <w:numPr>
          <w:ilvl w:val="0"/>
          <w:numId w:val="14"/>
        </w:numPr>
        <w:jc w:val="both"/>
        <w:rPr>
          <w:sz w:val="24"/>
          <w:szCs w:val="24"/>
        </w:rPr>
      </w:pPr>
      <w:r w:rsidRPr="005D609A">
        <w:rPr>
          <w:b/>
          <w:bCs/>
          <w:sz w:val="24"/>
          <w:szCs w:val="24"/>
        </w:rPr>
        <w:t>Ant Colony Optimization (ACO):</w:t>
      </w:r>
      <w:r w:rsidRPr="005D609A">
        <w:rPr>
          <w:sz w:val="24"/>
          <w:szCs w:val="24"/>
        </w:rPr>
        <w:t xml:space="preserve"> Directly </w:t>
      </w:r>
      <w:r w:rsidR="006269E1" w:rsidRPr="005D609A">
        <w:rPr>
          <w:sz w:val="24"/>
          <w:szCs w:val="24"/>
        </w:rPr>
        <w:t>modelled</w:t>
      </w:r>
      <w:r w:rsidRPr="005D609A">
        <w:rPr>
          <w:sz w:val="24"/>
          <w:szCs w:val="24"/>
        </w:rPr>
        <w:t xml:space="preserve"> on ant foraging, ACO algorithms find optimal paths by simulating pheromone trails. "Artificial ants" explore routes, depositing virtual pheromone, which guides subsequent ants towards more efficient solutions. Effective for routing and scheduling.</w:t>
      </w:r>
    </w:p>
    <w:p w14:paraId="302002D4" w14:textId="77777777" w:rsidR="005D609A" w:rsidRPr="005D609A" w:rsidRDefault="005D609A" w:rsidP="004D2621">
      <w:pPr>
        <w:numPr>
          <w:ilvl w:val="0"/>
          <w:numId w:val="14"/>
        </w:numPr>
        <w:jc w:val="both"/>
        <w:rPr>
          <w:sz w:val="24"/>
          <w:szCs w:val="24"/>
        </w:rPr>
      </w:pPr>
      <w:r w:rsidRPr="005D609A">
        <w:rPr>
          <w:b/>
          <w:bCs/>
          <w:sz w:val="24"/>
          <w:szCs w:val="24"/>
        </w:rPr>
        <w:t>Artificial Bee Colony (ABC) Algorithms:</w:t>
      </w:r>
      <w:r w:rsidRPr="005D609A">
        <w:rPr>
          <w:sz w:val="24"/>
          <w:szCs w:val="24"/>
        </w:rPr>
        <w:t xml:space="preserve"> Mimics the intelligent foraging of honeybees. It divides bees into employed (exploiting known sources), onlooker (selecting sources based on information), and scout (searching for new sources), used for various optimization tasks.</w:t>
      </w:r>
    </w:p>
    <w:p w14:paraId="57195A94" w14:textId="77777777" w:rsidR="005D609A" w:rsidRDefault="005D609A" w:rsidP="004D2621">
      <w:pPr>
        <w:numPr>
          <w:ilvl w:val="0"/>
          <w:numId w:val="14"/>
        </w:numPr>
        <w:jc w:val="both"/>
        <w:rPr>
          <w:sz w:val="24"/>
          <w:szCs w:val="24"/>
        </w:rPr>
      </w:pPr>
      <w:r w:rsidRPr="005D609A">
        <w:rPr>
          <w:b/>
          <w:bCs/>
          <w:sz w:val="24"/>
          <w:szCs w:val="24"/>
        </w:rPr>
        <w:t>Firefly Algorithm:</w:t>
      </w:r>
      <w:r w:rsidRPr="005D609A">
        <w:rPr>
          <w:sz w:val="24"/>
          <w:szCs w:val="24"/>
        </w:rPr>
        <w:t xml:space="preserve"> Based on the flashing behavior of fireflies, where brighter (better) fireflies attract less bright ones. It's applied to optimization problems by moving agents towards better solutions.</w:t>
      </w:r>
    </w:p>
    <w:p w14:paraId="370DE5E6" w14:textId="2E68726B" w:rsidR="0032701E" w:rsidRPr="005D609A" w:rsidRDefault="00BA71B5" w:rsidP="004D2621">
      <w:pPr>
        <w:jc w:val="both"/>
        <w:rPr>
          <w:sz w:val="24"/>
          <w:szCs w:val="24"/>
        </w:rPr>
      </w:pPr>
      <w:r>
        <w:rPr>
          <w:sz w:val="24"/>
          <w:szCs w:val="24"/>
        </w:rPr>
        <w:t xml:space="preserve">Fig. 2. </w:t>
      </w:r>
      <w:r w:rsidR="00C04719" w:rsidRPr="00C04719">
        <w:rPr>
          <w:sz w:val="24"/>
          <w:szCs w:val="24"/>
        </w:rPr>
        <w:t>shows various Swarm Intelligence algorithms used in healthcare datasets, which undoubtedly demonstrates that PSO</w:t>
      </w:r>
      <w:r w:rsidR="008134D2">
        <w:rPr>
          <w:sz w:val="24"/>
          <w:szCs w:val="24"/>
        </w:rPr>
        <w:t xml:space="preserve"> </w:t>
      </w:r>
      <w:r w:rsidR="00C04719" w:rsidRPr="00C04719">
        <w:rPr>
          <w:sz w:val="24"/>
          <w:szCs w:val="24"/>
        </w:rPr>
        <w:t xml:space="preserve">(Particle Swarm </w:t>
      </w:r>
      <w:r w:rsidR="00284935">
        <w:rPr>
          <w:sz w:val="24"/>
          <w:szCs w:val="24"/>
        </w:rPr>
        <w:t>O</w:t>
      </w:r>
      <w:r w:rsidR="00C04719" w:rsidRPr="00C04719">
        <w:rPr>
          <w:sz w:val="24"/>
          <w:szCs w:val="24"/>
        </w:rPr>
        <w:t>ptimization) and the variants of PSO are the most popular algorithms used in medical applications.</w:t>
      </w:r>
    </w:p>
    <w:p w14:paraId="7243D02B" w14:textId="77777777" w:rsidR="00673BE2" w:rsidRDefault="00C417BE" w:rsidP="00BA7A15">
      <w:pPr>
        <w:keepNext/>
        <w:ind w:left="360"/>
        <w:jc w:val="center"/>
      </w:pPr>
      <w:r>
        <w:rPr>
          <w:noProof/>
        </w:rPr>
        <w:lastRenderedPageBreak/>
        <w:drawing>
          <wp:inline distT="0" distB="0" distL="0" distR="0" wp14:anchorId="67DEF5C4" wp14:editId="73ABDC50">
            <wp:extent cx="5308661" cy="2774315"/>
            <wp:effectExtent l="0" t="0" r="6350" b="6985"/>
            <wp:docPr id="572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8956" cy="2800599"/>
                    </a:xfrm>
                    <a:prstGeom prst="rect">
                      <a:avLst/>
                    </a:prstGeom>
                    <a:noFill/>
                    <a:ln>
                      <a:noFill/>
                    </a:ln>
                  </pic:spPr>
                </pic:pic>
              </a:graphicData>
            </a:graphic>
          </wp:inline>
        </w:drawing>
      </w:r>
    </w:p>
    <w:p w14:paraId="2E716FFB" w14:textId="1D4A6215" w:rsidR="002C4093" w:rsidRDefault="00673BE2" w:rsidP="00BA7A15">
      <w:pPr>
        <w:pStyle w:val="Caption"/>
        <w:jc w:val="center"/>
        <w:rPr>
          <w:sz w:val="24"/>
          <w:szCs w:val="24"/>
        </w:rPr>
      </w:pPr>
      <w:bookmarkStart w:id="10" w:name="_Toc206103926"/>
      <w:bookmarkStart w:id="11" w:name="_Toc206105143"/>
      <w:r>
        <w:t xml:space="preserve">Fig.  </w:t>
      </w:r>
      <w:fldSimple w:instr=" SEQ Fig._ \* ARABIC ">
        <w:r w:rsidR="00994B05">
          <w:rPr>
            <w:noProof/>
          </w:rPr>
          <w:t>2</w:t>
        </w:r>
      </w:fldSimple>
      <w:r>
        <w:t xml:space="preserve">. </w:t>
      </w:r>
      <w:r w:rsidRPr="00307DA7">
        <w:t xml:space="preserve">Swarm Intelligence Algorithms used in </w:t>
      </w:r>
      <w:r w:rsidR="0074096D" w:rsidRPr="00307DA7">
        <w:t>healthcare</w:t>
      </w:r>
      <w:r w:rsidRPr="00307DA7">
        <w:t xml:space="preserve"> datasets</w:t>
      </w:r>
      <w:r w:rsidR="00B36CF7">
        <w:t xml:space="preserve"> </w:t>
      </w:r>
      <w:r w:rsidR="0058577D">
        <w:t>[3]</w:t>
      </w:r>
      <w:bookmarkEnd w:id="10"/>
      <w:bookmarkEnd w:id="11"/>
    </w:p>
    <w:p w14:paraId="7E172FBF" w14:textId="7AA7FF5B" w:rsidR="00AA7314" w:rsidRPr="007762CD" w:rsidRDefault="004B6107" w:rsidP="004D2621">
      <w:pPr>
        <w:pStyle w:val="Heading2"/>
        <w:jc w:val="both"/>
      </w:pPr>
      <w:bookmarkStart w:id="12" w:name="_Toc206105489"/>
      <w:r>
        <w:t>3.</w:t>
      </w:r>
      <w:r w:rsidR="005B00EB" w:rsidRPr="005B00EB">
        <w:t xml:space="preserve"> Swarm Learning: Bridging SI and Machine Learning</w:t>
      </w:r>
      <w:bookmarkEnd w:id="12"/>
    </w:p>
    <w:p w14:paraId="6B710A48" w14:textId="77777777" w:rsidR="00A64E4F" w:rsidRPr="00A64E4F" w:rsidRDefault="00A64E4F" w:rsidP="004D2621">
      <w:pPr>
        <w:jc w:val="both"/>
        <w:rPr>
          <w:sz w:val="24"/>
          <w:szCs w:val="24"/>
        </w:rPr>
      </w:pPr>
      <w:r w:rsidRPr="00A64E4F">
        <w:rPr>
          <w:sz w:val="24"/>
          <w:szCs w:val="24"/>
        </w:rPr>
        <w:t>Swarm Learning (SL) is an innovative AI paradigm that fuses:</w:t>
      </w:r>
    </w:p>
    <w:p w14:paraId="6AA452CE" w14:textId="1B8C7C6D" w:rsidR="00A64E4F" w:rsidRPr="00A64E4F" w:rsidRDefault="00A64E4F" w:rsidP="004D2621">
      <w:pPr>
        <w:numPr>
          <w:ilvl w:val="0"/>
          <w:numId w:val="16"/>
        </w:numPr>
        <w:jc w:val="both"/>
        <w:rPr>
          <w:sz w:val="24"/>
          <w:szCs w:val="24"/>
        </w:rPr>
      </w:pPr>
      <w:r w:rsidRPr="00A64E4F">
        <w:rPr>
          <w:b/>
          <w:bCs/>
          <w:sz w:val="24"/>
          <w:szCs w:val="24"/>
        </w:rPr>
        <w:t>Federated Learning:</w:t>
      </w:r>
      <w:r w:rsidRPr="00A64E4F">
        <w:rPr>
          <w:sz w:val="24"/>
          <w:szCs w:val="24"/>
        </w:rPr>
        <w:t xml:space="preserve"> Enables collaborative machine learning model training across multiple decentralized institutions without sharing their raw data.</w:t>
      </w:r>
      <w:r w:rsidR="00475CFB">
        <w:rPr>
          <w:sz w:val="24"/>
          <w:szCs w:val="24"/>
        </w:rPr>
        <w:t xml:space="preserve"> [12]</w:t>
      </w:r>
    </w:p>
    <w:p w14:paraId="3D09A358" w14:textId="475AE55C" w:rsidR="00A64E4F" w:rsidRPr="00A64E4F" w:rsidRDefault="00A64E4F" w:rsidP="004D2621">
      <w:pPr>
        <w:numPr>
          <w:ilvl w:val="0"/>
          <w:numId w:val="16"/>
        </w:numPr>
        <w:jc w:val="both"/>
        <w:rPr>
          <w:sz w:val="24"/>
          <w:szCs w:val="24"/>
        </w:rPr>
      </w:pPr>
      <w:r w:rsidRPr="00A64E4F">
        <w:rPr>
          <w:b/>
          <w:bCs/>
          <w:sz w:val="24"/>
          <w:szCs w:val="24"/>
        </w:rPr>
        <w:t>Blockchain Technology:</w:t>
      </w:r>
      <w:r w:rsidRPr="00A64E4F">
        <w:rPr>
          <w:sz w:val="24"/>
          <w:szCs w:val="24"/>
        </w:rPr>
        <w:t xml:space="preserve"> Provides a secure, immutable, and transparent ledger for recording and verifying the exchange of model updates, enhancing trust and data integrity.</w:t>
      </w:r>
      <w:r w:rsidR="00435C12">
        <w:rPr>
          <w:sz w:val="24"/>
          <w:szCs w:val="24"/>
        </w:rPr>
        <w:t xml:space="preserve"> [11]</w:t>
      </w:r>
    </w:p>
    <w:p w14:paraId="35CC4022" w14:textId="77777777" w:rsidR="00A64E4F" w:rsidRPr="00A64E4F" w:rsidRDefault="00A64E4F" w:rsidP="004D2621">
      <w:pPr>
        <w:numPr>
          <w:ilvl w:val="0"/>
          <w:numId w:val="16"/>
        </w:numPr>
        <w:jc w:val="both"/>
        <w:rPr>
          <w:sz w:val="24"/>
          <w:szCs w:val="24"/>
        </w:rPr>
      </w:pPr>
      <w:r w:rsidRPr="00A64E4F">
        <w:rPr>
          <w:b/>
          <w:bCs/>
          <w:sz w:val="24"/>
          <w:szCs w:val="24"/>
        </w:rPr>
        <w:t>Swarm Intelligence Principles:</w:t>
      </w:r>
      <w:r w:rsidRPr="00A64E4F">
        <w:rPr>
          <w:sz w:val="24"/>
          <w:szCs w:val="24"/>
        </w:rPr>
        <w:t xml:space="preserve"> Dictates the decentralized coordination, self-organization, and emergent intelligence of the participating nodes.</w:t>
      </w:r>
    </w:p>
    <w:p w14:paraId="77C53808" w14:textId="5FE45AF1" w:rsidR="00A64E4F" w:rsidRDefault="00A64E4F" w:rsidP="004D2621">
      <w:pPr>
        <w:jc w:val="both"/>
        <w:rPr>
          <w:sz w:val="24"/>
          <w:szCs w:val="24"/>
        </w:rPr>
      </w:pPr>
      <w:r w:rsidRPr="00A64E4F">
        <w:rPr>
          <w:sz w:val="24"/>
          <w:szCs w:val="24"/>
        </w:rPr>
        <w:t>SL's core is</w:t>
      </w:r>
      <w:r>
        <w:rPr>
          <w:sz w:val="24"/>
          <w:szCs w:val="24"/>
        </w:rPr>
        <w:t xml:space="preserve"> a</w:t>
      </w:r>
      <w:r w:rsidRPr="00A64E4F">
        <w:rPr>
          <w:sz w:val="24"/>
          <w:szCs w:val="24"/>
        </w:rPr>
        <w:t xml:space="preserve"> privacy-preserving decentralized model training. Hospitals train local models on their private datasets. Only the learned parameters (model updates) are securely shared and aggregated, allowing a powerful global AI model to emerge without any institution exposing sensitive patient data.</w:t>
      </w:r>
    </w:p>
    <w:p w14:paraId="4BCCBC6F" w14:textId="2607F904" w:rsidR="00A64E4F" w:rsidRPr="007762CD" w:rsidRDefault="00EA695A" w:rsidP="004D2621">
      <w:pPr>
        <w:pStyle w:val="Heading3"/>
        <w:jc w:val="both"/>
      </w:pPr>
      <w:bookmarkStart w:id="13" w:name="_Toc206105490"/>
      <w:r>
        <w:t>3.1</w:t>
      </w:r>
      <w:r w:rsidR="00A64E4F" w:rsidRPr="005B00EB">
        <w:t xml:space="preserve"> </w:t>
      </w:r>
      <w:r w:rsidR="009A3795" w:rsidRPr="009A3795">
        <w:t>Why SI is Suitable for Healthcare</w:t>
      </w:r>
      <w:bookmarkEnd w:id="13"/>
    </w:p>
    <w:p w14:paraId="37946814" w14:textId="77777777" w:rsidR="00024E6D" w:rsidRPr="00024E6D" w:rsidRDefault="00024E6D" w:rsidP="004D2621">
      <w:pPr>
        <w:jc w:val="both"/>
        <w:rPr>
          <w:sz w:val="24"/>
          <w:szCs w:val="24"/>
        </w:rPr>
      </w:pPr>
      <w:r w:rsidRPr="00024E6D">
        <w:rPr>
          <w:sz w:val="24"/>
          <w:szCs w:val="24"/>
        </w:rPr>
        <w:t>Swarm Intelligence (particularly Swarm Learning) is uniquely suited for healthcare due to its ability to address key challenges:</w:t>
      </w:r>
    </w:p>
    <w:p w14:paraId="5369883A" w14:textId="77777777" w:rsidR="00024E6D" w:rsidRPr="00024E6D" w:rsidRDefault="00024E6D" w:rsidP="004D2621">
      <w:pPr>
        <w:numPr>
          <w:ilvl w:val="0"/>
          <w:numId w:val="18"/>
        </w:numPr>
        <w:jc w:val="both"/>
        <w:rPr>
          <w:sz w:val="24"/>
          <w:szCs w:val="24"/>
        </w:rPr>
      </w:pPr>
      <w:r w:rsidRPr="00024E6D">
        <w:rPr>
          <w:b/>
          <w:bCs/>
          <w:sz w:val="24"/>
          <w:szCs w:val="24"/>
        </w:rPr>
        <w:t>Heterogeneous Data Sources:</w:t>
      </w:r>
      <w:r w:rsidRPr="00024E6D">
        <w:rPr>
          <w:sz w:val="24"/>
          <w:szCs w:val="24"/>
        </w:rPr>
        <w:t xml:space="preserve"> It manages diverse data formats across institutions by processing information locally, avoiding the need for centralized standardization.</w:t>
      </w:r>
    </w:p>
    <w:p w14:paraId="129C056B" w14:textId="77777777" w:rsidR="00024E6D" w:rsidRPr="00024E6D" w:rsidRDefault="00024E6D" w:rsidP="004D2621">
      <w:pPr>
        <w:numPr>
          <w:ilvl w:val="0"/>
          <w:numId w:val="18"/>
        </w:numPr>
        <w:jc w:val="both"/>
        <w:rPr>
          <w:sz w:val="24"/>
          <w:szCs w:val="24"/>
        </w:rPr>
      </w:pPr>
      <w:r w:rsidRPr="00024E6D">
        <w:rPr>
          <w:b/>
          <w:bCs/>
          <w:sz w:val="24"/>
          <w:szCs w:val="24"/>
        </w:rPr>
        <w:t>Fault-Tolerance and Adaptability:</w:t>
      </w:r>
      <w:r w:rsidRPr="00024E6D">
        <w:rPr>
          <w:sz w:val="24"/>
          <w:szCs w:val="24"/>
        </w:rPr>
        <w:t xml:space="preserve"> Inherently robust, SI systems can function effectively despite disruptions (e.g., staff turnover, system glitches) and adapt to dynamic clinical environments.</w:t>
      </w:r>
    </w:p>
    <w:p w14:paraId="4A0F532F" w14:textId="4688296F" w:rsidR="00A64E4F" w:rsidRPr="00A64E4F" w:rsidRDefault="00024E6D" w:rsidP="004D2621">
      <w:pPr>
        <w:numPr>
          <w:ilvl w:val="0"/>
          <w:numId w:val="18"/>
        </w:numPr>
        <w:jc w:val="both"/>
        <w:rPr>
          <w:sz w:val="24"/>
          <w:szCs w:val="24"/>
        </w:rPr>
      </w:pPr>
      <w:r w:rsidRPr="00024E6D">
        <w:rPr>
          <w:b/>
          <w:bCs/>
          <w:sz w:val="24"/>
          <w:szCs w:val="24"/>
        </w:rPr>
        <w:t>Continuous Learning Across Multiple Institutions without Data Sharing:</w:t>
      </w:r>
      <w:r w:rsidRPr="00024E6D">
        <w:rPr>
          <w:sz w:val="24"/>
          <w:szCs w:val="24"/>
        </w:rPr>
        <w:t xml:space="preserve"> This is crucial for building accurate, generalizable AI models by leveraging collective data from </w:t>
      </w:r>
      <w:r w:rsidRPr="00024E6D">
        <w:rPr>
          <w:sz w:val="24"/>
          <w:szCs w:val="24"/>
        </w:rPr>
        <w:lastRenderedPageBreak/>
        <w:t>diverse patient populations, all while strictly adhering to privacy regulations and data sovereignty.</w:t>
      </w:r>
    </w:p>
    <w:p w14:paraId="0EA3132B" w14:textId="77777777" w:rsidR="0015111F" w:rsidRPr="0015111F" w:rsidRDefault="0015111F" w:rsidP="004D2621">
      <w:pPr>
        <w:pStyle w:val="Heading2"/>
        <w:spacing w:before="0"/>
        <w:jc w:val="both"/>
        <w:rPr>
          <w:rFonts w:eastAsia="Times New Roman"/>
          <w:lang w:eastAsia="en-IN"/>
        </w:rPr>
      </w:pPr>
      <w:bookmarkStart w:id="14" w:name="_Toc206105491"/>
      <w:r w:rsidRPr="0015111F">
        <w:rPr>
          <w:rFonts w:eastAsia="Times New Roman"/>
          <w:lang w:eastAsia="en-IN"/>
        </w:rPr>
        <w:t>4. Challenges in Clinical Environments</w:t>
      </w:r>
      <w:bookmarkEnd w:id="14"/>
    </w:p>
    <w:p w14:paraId="7E049391" w14:textId="77777777" w:rsidR="00595507" w:rsidRDefault="0015111F" w:rsidP="004D2621">
      <w:pPr>
        <w:spacing w:before="240" w:after="100" w:afterAutospacing="1" w:line="240" w:lineRule="auto"/>
        <w:jc w:val="both"/>
        <w:rPr>
          <w:rFonts w:eastAsia="Times New Roman" w:cstheme="minorHAnsi"/>
          <w:kern w:val="0"/>
          <w:sz w:val="24"/>
          <w:szCs w:val="24"/>
          <w:lang w:eastAsia="en-IN"/>
          <w14:ligatures w14:val="none"/>
        </w:rPr>
      </w:pPr>
      <w:r w:rsidRPr="0015111F">
        <w:rPr>
          <w:rFonts w:eastAsia="Times New Roman" w:cstheme="minorHAnsi"/>
          <w:kern w:val="0"/>
          <w:sz w:val="24"/>
          <w:szCs w:val="24"/>
          <w:lang w:eastAsia="en-IN"/>
          <w14:ligatures w14:val="none"/>
        </w:rPr>
        <w:t>Healthcare institutions—be they large hospitals or smaller specialized clinics—are inherently complex, decentralized, and human-driven systems. While technological advances have transformed parts of the medical landscape, the day-to-day operation still relies heavily on staff intuition, fragmented information systems, and shifting personnel. This section highlights key challenges that limit the efficient use of AI and coordinated data-driven workflows in real-world clinical settings.</w:t>
      </w:r>
    </w:p>
    <w:p w14:paraId="446F5ACF" w14:textId="454B8A47" w:rsidR="00595507" w:rsidRPr="0015111F" w:rsidRDefault="00595507" w:rsidP="004D2621">
      <w:pPr>
        <w:spacing w:before="240" w:after="100" w:afterAutospacing="1" w:line="240" w:lineRule="auto"/>
        <w:jc w:val="both"/>
        <w:rPr>
          <w:rFonts w:eastAsia="Times New Roman" w:cstheme="minorHAnsi"/>
          <w:kern w:val="0"/>
          <w:sz w:val="24"/>
          <w:szCs w:val="24"/>
          <w:lang w:eastAsia="en-IN"/>
          <w14:ligatures w14:val="none"/>
        </w:rPr>
      </w:pPr>
      <w:r w:rsidRPr="00595507">
        <w:rPr>
          <w:rFonts w:eastAsia="Times New Roman" w:cstheme="minorHAnsi"/>
          <w:kern w:val="0"/>
          <w:sz w:val="24"/>
          <w:szCs w:val="24"/>
          <w:lang w:eastAsia="en-IN"/>
          <w14:ligatures w14:val="none"/>
        </w:rPr>
        <w:t>To provide practical context, we have selected several focused challenges based on firsthand observations and experiences at the University of Medicine Rostock. These examples illustrate the specific obstacles faced in clinical environments and inform the strategies discussed in subsequent sections.</w:t>
      </w:r>
    </w:p>
    <w:p w14:paraId="5A545894" w14:textId="77777777" w:rsidR="0015111F" w:rsidRPr="0015111F" w:rsidRDefault="0015111F" w:rsidP="004D2621">
      <w:pPr>
        <w:pStyle w:val="Heading3"/>
        <w:spacing w:before="0"/>
        <w:jc w:val="both"/>
        <w:rPr>
          <w:rFonts w:eastAsia="Times New Roman"/>
          <w:lang w:eastAsia="en-IN"/>
        </w:rPr>
      </w:pPr>
      <w:bookmarkStart w:id="15" w:name="_Toc206105492"/>
      <w:r w:rsidRPr="0015111F">
        <w:rPr>
          <w:rFonts w:eastAsia="Times New Roman"/>
          <w:lang w:eastAsia="en-IN"/>
        </w:rPr>
        <w:t>4.1 Staff Turnover and Evolving Roles</w:t>
      </w:r>
      <w:bookmarkEnd w:id="15"/>
    </w:p>
    <w:p w14:paraId="70D70872" w14:textId="37486555" w:rsidR="0015111F" w:rsidRPr="0015111F" w:rsidRDefault="0015111F" w:rsidP="004D2621">
      <w:pPr>
        <w:spacing w:after="100" w:afterAutospacing="1" w:line="240" w:lineRule="auto"/>
        <w:jc w:val="both"/>
        <w:rPr>
          <w:rFonts w:eastAsia="Times New Roman" w:cstheme="minorHAnsi"/>
          <w:kern w:val="0"/>
          <w:sz w:val="24"/>
          <w:szCs w:val="24"/>
          <w:lang w:eastAsia="en-IN"/>
          <w14:ligatures w14:val="none"/>
        </w:rPr>
      </w:pPr>
      <w:r w:rsidRPr="0015111F">
        <w:rPr>
          <w:rFonts w:eastAsia="Times New Roman" w:cstheme="minorHAnsi"/>
          <w:kern w:val="0"/>
          <w:sz w:val="24"/>
          <w:szCs w:val="24"/>
          <w:lang w:eastAsia="en-IN"/>
          <w14:ligatures w14:val="none"/>
        </w:rPr>
        <w:t xml:space="preserve">One of the most prominent challenges in clinics is the </w:t>
      </w:r>
      <w:r w:rsidRPr="0015111F">
        <w:rPr>
          <w:rFonts w:eastAsia="Times New Roman" w:cstheme="minorHAnsi"/>
          <w:b/>
          <w:bCs/>
          <w:kern w:val="0"/>
          <w:sz w:val="24"/>
          <w:szCs w:val="24"/>
          <w:lang w:eastAsia="en-IN"/>
          <w14:ligatures w14:val="none"/>
        </w:rPr>
        <w:t>frequent rotation or turnover of medical personnel</w:t>
      </w:r>
      <w:r w:rsidRPr="0015111F">
        <w:rPr>
          <w:rFonts w:eastAsia="Times New Roman" w:cstheme="minorHAnsi"/>
          <w:kern w:val="0"/>
          <w:sz w:val="24"/>
          <w:szCs w:val="24"/>
          <w:lang w:eastAsia="en-IN"/>
          <w14:ligatures w14:val="none"/>
        </w:rPr>
        <w:t xml:space="preserve">. Nurses, doctors, interns, and administrative staff often change every one to two years, depending on contracts, specialization rotations, or institutional policy. As a result, there is a continuous </w:t>
      </w:r>
      <w:r w:rsidRPr="0015111F">
        <w:rPr>
          <w:rFonts w:eastAsia="Times New Roman" w:cstheme="minorHAnsi"/>
          <w:b/>
          <w:bCs/>
          <w:kern w:val="0"/>
          <w:sz w:val="24"/>
          <w:szCs w:val="24"/>
          <w:lang w:eastAsia="en-IN"/>
          <w14:ligatures w14:val="none"/>
        </w:rPr>
        <w:t>loss of tacit knowledge</w:t>
      </w:r>
      <w:r w:rsidRPr="0015111F">
        <w:rPr>
          <w:rFonts w:eastAsia="Times New Roman" w:cstheme="minorHAnsi"/>
          <w:kern w:val="0"/>
          <w:sz w:val="24"/>
          <w:szCs w:val="24"/>
          <w:lang w:eastAsia="en-IN"/>
          <w14:ligatures w14:val="none"/>
        </w:rPr>
        <w:t>—intuitive practices, informal naming schemes (e.g., visit tags like</w:t>
      </w:r>
      <w:r w:rsidR="006C2EA5">
        <w:rPr>
          <w:rFonts w:eastAsia="Times New Roman" w:cstheme="minorHAnsi"/>
          <w:kern w:val="0"/>
          <w:sz w:val="24"/>
          <w:szCs w:val="24"/>
          <w:lang w:eastAsia="en-IN"/>
          <w14:ligatures w14:val="none"/>
        </w:rPr>
        <w:t xml:space="preserve"> </w:t>
      </w:r>
      <w:r w:rsidR="006C2EA5" w:rsidRPr="00C46646">
        <w:rPr>
          <w:rFonts w:eastAsia="Times New Roman" w:cstheme="minorHAnsi"/>
          <w:kern w:val="0"/>
          <w:sz w:val="24"/>
          <w:szCs w:val="24"/>
          <w:lang w:eastAsia="en-IN"/>
          <w14:ligatures w14:val="none"/>
        </w:rPr>
        <w:t>“B</w:t>
      </w:r>
      <w:r w:rsidR="00A12912">
        <w:rPr>
          <w:rFonts w:eastAsia="Times New Roman" w:cstheme="minorHAnsi"/>
          <w:kern w:val="0"/>
          <w:sz w:val="24"/>
          <w:szCs w:val="24"/>
          <w:lang w:eastAsia="en-IN"/>
          <w14:ligatures w14:val="none"/>
        </w:rPr>
        <w:t>as</w:t>
      </w:r>
      <w:r w:rsidR="005A02E6">
        <w:rPr>
          <w:rFonts w:eastAsia="Times New Roman" w:cstheme="minorHAnsi"/>
          <w:kern w:val="0"/>
          <w:sz w:val="24"/>
          <w:szCs w:val="24"/>
          <w:lang w:eastAsia="en-IN"/>
          <w14:ligatures w14:val="none"/>
        </w:rPr>
        <w:t>el</w:t>
      </w:r>
      <w:r w:rsidR="002F23C3">
        <w:rPr>
          <w:rFonts w:eastAsia="Times New Roman" w:cstheme="minorHAnsi"/>
          <w:kern w:val="0"/>
          <w:sz w:val="24"/>
          <w:szCs w:val="24"/>
          <w:lang w:eastAsia="en-IN"/>
          <w14:ligatures w14:val="none"/>
        </w:rPr>
        <w:t>n</w:t>
      </w:r>
      <w:r w:rsidR="00C46646" w:rsidRPr="00C46646">
        <w:rPr>
          <w:rFonts w:eastAsia="Times New Roman" w:cstheme="minorHAnsi"/>
          <w:kern w:val="0"/>
          <w:sz w:val="24"/>
          <w:szCs w:val="24"/>
          <w:lang w:eastAsia="en-IN"/>
          <w14:ligatures w14:val="none"/>
        </w:rPr>
        <w:t>”</w:t>
      </w:r>
      <w:r w:rsidR="006C2EA5" w:rsidRPr="00C46646">
        <w:rPr>
          <w:rFonts w:eastAsia="Times New Roman" w:cstheme="minorHAnsi"/>
          <w:kern w:val="0"/>
          <w:sz w:val="24"/>
          <w:szCs w:val="24"/>
          <w:lang w:eastAsia="en-IN"/>
          <w14:ligatures w14:val="none"/>
        </w:rPr>
        <w:t xml:space="preserve">, </w:t>
      </w:r>
      <w:r w:rsidR="003A5C1F" w:rsidRPr="00C46646">
        <w:rPr>
          <w:rFonts w:eastAsia="Times New Roman" w:cstheme="minorHAnsi"/>
          <w:kern w:val="0"/>
          <w:sz w:val="24"/>
          <w:szCs w:val="24"/>
          <w:lang w:eastAsia="en-IN"/>
          <w14:ligatures w14:val="none"/>
        </w:rPr>
        <w:t>“</w:t>
      </w:r>
      <w:r w:rsidR="006C2EA5" w:rsidRPr="00C46646">
        <w:rPr>
          <w:rFonts w:eastAsia="Times New Roman" w:cstheme="minorHAnsi"/>
          <w:kern w:val="0"/>
          <w:sz w:val="24"/>
          <w:szCs w:val="24"/>
          <w:lang w:eastAsia="en-IN"/>
          <w14:ligatures w14:val="none"/>
        </w:rPr>
        <w:t>BL</w:t>
      </w:r>
      <w:r w:rsidR="003A5C1F" w:rsidRPr="00C46646">
        <w:rPr>
          <w:rFonts w:eastAsia="Times New Roman" w:cstheme="minorHAnsi"/>
          <w:kern w:val="0"/>
          <w:sz w:val="24"/>
          <w:szCs w:val="24"/>
          <w:lang w:eastAsia="en-IN"/>
          <w14:ligatures w14:val="none"/>
        </w:rPr>
        <w:t>”</w:t>
      </w:r>
      <w:r w:rsidR="006C2EA5" w:rsidRPr="00C46646">
        <w:rPr>
          <w:rFonts w:eastAsia="Times New Roman" w:cstheme="minorHAnsi"/>
          <w:kern w:val="0"/>
          <w:sz w:val="24"/>
          <w:szCs w:val="24"/>
          <w:lang w:eastAsia="en-IN"/>
          <w14:ligatures w14:val="none"/>
        </w:rPr>
        <w:t xml:space="preserve">, </w:t>
      </w:r>
      <w:r w:rsidR="003A5C1F" w:rsidRPr="00C46646">
        <w:rPr>
          <w:rFonts w:eastAsia="Times New Roman" w:cstheme="minorHAnsi"/>
          <w:kern w:val="0"/>
          <w:sz w:val="24"/>
          <w:szCs w:val="24"/>
          <w:lang w:eastAsia="en-IN"/>
          <w14:ligatures w14:val="none"/>
        </w:rPr>
        <w:t>“</w:t>
      </w:r>
      <w:r w:rsidR="006C2EA5" w:rsidRPr="00C46646">
        <w:rPr>
          <w:rFonts w:eastAsia="Times New Roman" w:cstheme="minorHAnsi"/>
          <w:kern w:val="0"/>
          <w:sz w:val="24"/>
          <w:szCs w:val="24"/>
          <w:lang w:eastAsia="en-IN"/>
          <w14:ligatures w14:val="none"/>
        </w:rPr>
        <w:t>F</w:t>
      </w:r>
      <w:r w:rsidR="00722769">
        <w:rPr>
          <w:rFonts w:eastAsia="Times New Roman" w:cstheme="minorHAnsi"/>
          <w:kern w:val="0"/>
          <w:sz w:val="24"/>
          <w:szCs w:val="24"/>
          <w:lang w:eastAsia="en-IN"/>
          <w14:ligatures w14:val="none"/>
        </w:rPr>
        <w:t>o</w:t>
      </w:r>
      <w:r w:rsidR="006C2EA5" w:rsidRPr="00C46646">
        <w:rPr>
          <w:rFonts w:eastAsia="Times New Roman" w:cstheme="minorHAnsi"/>
          <w:kern w:val="0"/>
          <w:sz w:val="24"/>
          <w:szCs w:val="24"/>
          <w:lang w:eastAsia="en-IN"/>
          <w14:ligatures w14:val="none"/>
        </w:rPr>
        <w:t>1</w:t>
      </w:r>
      <w:r w:rsidR="003A5C1F" w:rsidRPr="00C46646">
        <w:rPr>
          <w:rFonts w:eastAsia="Times New Roman" w:cstheme="minorHAnsi"/>
          <w:kern w:val="0"/>
          <w:sz w:val="24"/>
          <w:szCs w:val="24"/>
          <w:lang w:eastAsia="en-IN"/>
          <w14:ligatures w14:val="none"/>
        </w:rPr>
        <w:t>”</w:t>
      </w:r>
      <w:r w:rsidR="00884846" w:rsidRPr="00C46646">
        <w:rPr>
          <w:rFonts w:eastAsia="Times New Roman" w:cstheme="minorHAnsi"/>
          <w:kern w:val="0"/>
          <w:sz w:val="24"/>
          <w:szCs w:val="24"/>
          <w:lang w:eastAsia="en-IN"/>
          <w14:ligatures w14:val="none"/>
        </w:rPr>
        <w:t xml:space="preserve">, </w:t>
      </w:r>
      <w:r w:rsidR="003A5C1F" w:rsidRPr="00C46646">
        <w:rPr>
          <w:rFonts w:eastAsia="Times New Roman" w:cstheme="minorHAnsi"/>
          <w:kern w:val="0"/>
          <w:sz w:val="24"/>
          <w:szCs w:val="24"/>
          <w:lang w:eastAsia="en-IN"/>
          <w14:ligatures w14:val="none"/>
        </w:rPr>
        <w:t>“</w:t>
      </w:r>
      <w:r w:rsidR="00884846" w:rsidRPr="00C46646">
        <w:rPr>
          <w:rFonts w:eastAsia="Times New Roman" w:cstheme="minorHAnsi"/>
          <w:kern w:val="0"/>
          <w:sz w:val="24"/>
          <w:szCs w:val="24"/>
          <w:lang w:eastAsia="en-IN"/>
          <w14:ligatures w14:val="none"/>
        </w:rPr>
        <w:t>FUP1</w:t>
      </w:r>
      <w:r w:rsidR="003A5C1F" w:rsidRPr="00C46646">
        <w:rPr>
          <w:rFonts w:eastAsia="Times New Roman" w:cstheme="minorHAnsi"/>
          <w:kern w:val="0"/>
          <w:sz w:val="24"/>
          <w:szCs w:val="24"/>
          <w:lang w:eastAsia="en-IN"/>
          <w14:ligatures w14:val="none"/>
        </w:rPr>
        <w:t>”</w:t>
      </w:r>
      <w:r w:rsidR="00884846">
        <w:rPr>
          <w:rFonts w:eastAsia="Times New Roman" w:cstheme="minorHAnsi"/>
          <w:kern w:val="0"/>
          <w:sz w:val="24"/>
          <w:szCs w:val="24"/>
          <w:lang w:eastAsia="en-IN"/>
          <w14:ligatures w14:val="none"/>
        </w:rPr>
        <w:t xml:space="preserve">, </w:t>
      </w:r>
      <w:r w:rsidRPr="0015111F">
        <w:rPr>
          <w:rFonts w:eastAsia="Times New Roman" w:cstheme="minorHAnsi"/>
          <w:kern w:val="0"/>
          <w:sz w:val="24"/>
          <w:szCs w:val="24"/>
          <w:lang w:eastAsia="en-IN"/>
          <w14:ligatures w14:val="none"/>
        </w:rPr>
        <w:t>etc.), and undocumented routines that are well understood internally but never formally standardized.</w:t>
      </w:r>
    </w:p>
    <w:p w14:paraId="046BDFB9" w14:textId="77777777" w:rsidR="0015111F" w:rsidRPr="0015111F" w:rsidRDefault="0015111F" w:rsidP="004D2621">
      <w:pPr>
        <w:pStyle w:val="Heading3"/>
        <w:spacing w:before="0"/>
        <w:jc w:val="both"/>
        <w:rPr>
          <w:rFonts w:eastAsia="Times New Roman"/>
          <w:lang w:eastAsia="en-IN"/>
        </w:rPr>
      </w:pPr>
      <w:bookmarkStart w:id="16" w:name="_Toc206105493"/>
      <w:r w:rsidRPr="0015111F">
        <w:rPr>
          <w:rFonts w:eastAsia="Times New Roman"/>
          <w:lang w:eastAsia="en-IN"/>
        </w:rPr>
        <w:t>4.2 Inconsistent and Non-Structured Data Practices</w:t>
      </w:r>
      <w:bookmarkEnd w:id="16"/>
    </w:p>
    <w:p w14:paraId="39727BAC" w14:textId="321E10F3" w:rsidR="0015111F" w:rsidRPr="0015111F" w:rsidRDefault="0015111F" w:rsidP="004D2621">
      <w:pPr>
        <w:spacing w:after="100" w:afterAutospacing="1" w:line="240" w:lineRule="auto"/>
        <w:jc w:val="both"/>
        <w:rPr>
          <w:rFonts w:eastAsia="Times New Roman" w:cstheme="minorHAnsi"/>
          <w:kern w:val="0"/>
          <w:sz w:val="24"/>
          <w:szCs w:val="24"/>
          <w:lang w:eastAsia="en-IN"/>
          <w14:ligatures w14:val="none"/>
        </w:rPr>
      </w:pPr>
      <w:r w:rsidRPr="0015111F">
        <w:rPr>
          <w:rFonts w:eastAsia="Times New Roman" w:cstheme="minorHAnsi"/>
          <w:kern w:val="0"/>
          <w:sz w:val="24"/>
          <w:szCs w:val="24"/>
          <w:lang w:eastAsia="en-IN"/>
          <w14:ligatures w14:val="none"/>
        </w:rPr>
        <w:t xml:space="preserve">Although Electronic Health Records (EHRs) and hospital information systems exist, they are often adapted locally over time by different personnel, leading to </w:t>
      </w:r>
      <w:r w:rsidRPr="0015111F">
        <w:rPr>
          <w:rFonts w:eastAsia="Times New Roman" w:cstheme="minorHAnsi"/>
          <w:b/>
          <w:bCs/>
          <w:kern w:val="0"/>
          <w:sz w:val="24"/>
          <w:szCs w:val="24"/>
          <w:lang w:eastAsia="en-IN"/>
          <w14:ligatures w14:val="none"/>
        </w:rPr>
        <w:t>inconsistent naming conventions</w:t>
      </w:r>
      <w:r w:rsidRPr="0015111F">
        <w:rPr>
          <w:rFonts w:eastAsia="Times New Roman" w:cstheme="minorHAnsi"/>
          <w:kern w:val="0"/>
          <w:sz w:val="24"/>
          <w:szCs w:val="24"/>
          <w:lang w:eastAsia="en-IN"/>
          <w14:ligatures w14:val="none"/>
        </w:rPr>
        <w:t xml:space="preserve">, </w:t>
      </w:r>
      <w:r w:rsidRPr="0015111F">
        <w:rPr>
          <w:rFonts w:eastAsia="Times New Roman" w:cstheme="minorHAnsi"/>
          <w:b/>
          <w:bCs/>
          <w:kern w:val="0"/>
          <w:sz w:val="24"/>
          <w:szCs w:val="24"/>
          <w:lang w:eastAsia="en-IN"/>
          <w14:ligatures w14:val="none"/>
        </w:rPr>
        <w:t>unlinked data tables</w:t>
      </w:r>
      <w:r w:rsidRPr="0015111F">
        <w:rPr>
          <w:rFonts w:eastAsia="Times New Roman" w:cstheme="minorHAnsi"/>
          <w:kern w:val="0"/>
          <w:sz w:val="24"/>
          <w:szCs w:val="24"/>
          <w:lang w:eastAsia="en-IN"/>
          <w14:ligatures w14:val="none"/>
        </w:rPr>
        <w:t xml:space="preserve">, and </w:t>
      </w:r>
      <w:r w:rsidRPr="0015111F">
        <w:rPr>
          <w:rFonts w:eastAsia="Times New Roman" w:cstheme="minorHAnsi"/>
          <w:b/>
          <w:bCs/>
          <w:kern w:val="0"/>
          <w:sz w:val="24"/>
          <w:szCs w:val="24"/>
          <w:lang w:eastAsia="en-IN"/>
          <w14:ligatures w14:val="none"/>
        </w:rPr>
        <w:t>workflow-specific hacks</w:t>
      </w:r>
      <w:r w:rsidRPr="0015111F">
        <w:rPr>
          <w:rFonts w:eastAsia="Times New Roman" w:cstheme="minorHAnsi"/>
          <w:kern w:val="0"/>
          <w:sz w:val="24"/>
          <w:szCs w:val="24"/>
          <w:lang w:eastAsia="en-IN"/>
          <w14:ligatures w14:val="none"/>
        </w:rPr>
        <w:t xml:space="preserve">. For instance, patient visits might be </w:t>
      </w:r>
      <w:r w:rsidR="000E7B42" w:rsidRPr="0015111F">
        <w:rPr>
          <w:rFonts w:eastAsia="Times New Roman" w:cstheme="minorHAnsi"/>
          <w:kern w:val="0"/>
          <w:sz w:val="24"/>
          <w:szCs w:val="24"/>
          <w:lang w:eastAsia="en-IN"/>
          <w14:ligatures w14:val="none"/>
        </w:rPr>
        <w:t>labelled</w:t>
      </w:r>
      <w:r w:rsidRPr="0015111F">
        <w:rPr>
          <w:rFonts w:eastAsia="Times New Roman" w:cstheme="minorHAnsi"/>
          <w:kern w:val="0"/>
          <w:sz w:val="24"/>
          <w:szCs w:val="24"/>
          <w:lang w:eastAsia="en-IN"/>
          <w14:ligatures w14:val="none"/>
        </w:rPr>
        <w:t xml:space="preserve"> inconsistently, or clinical measurements might be logged in free-text fields instead of structured formats. This makes retrospective data use for AI training or even basic auditing difficult and </w:t>
      </w:r>
      <w:r w:rsidR="000E7B42" w:rsidRPr="0015111F">
        <w:rPr>
          <w:rFonts w:eastAsia="Times New Roman" w:cstheme="minorHAnsi"/>
          <w:kern w:val="0"/>
          <w:sz w:val="24"/>
          <w:szCs w:val="24"/>
          <w:lang w:eastAsia="en-IN"/>
          <w14:ligatures w14:val="none"/>
        </w:rPr>
        <w:t>labour-intensive</w:t>
      </w:r>
      <w:r w:rsidRPr="0015111F">
        <w:rPr>
          <w:rFonts w:eastAsia="Times New Roman" w:cstheme="minorHAnsi"/>
          <w:kern w:val="0"/>
          <w:sz w:val="24"/>
          <w:szCs w:val="24"/>
          <w:lang w:eastAsia="en-IN"/>
          <w14:ligatures w14:val="none"/>
        </w:rPr>
        <w:t>.</w:t>
      </w:r>
    </w:p>
    <w:p w14:paraId="77FF498D" w14:textId="496AD7E9" w:rsidR="0015111F" w:rsidRPr="0015111F" w:rsidRDefault="0015111F" w:rsidP="004D2621">
      <w:pPr>
        <w:pStyle w:val="Heading3"/>
        <w:spacing w:before="0"/>
        <w:jc w:val="both"/>
        <w:rPr>
          <w:rFonts w:eastAsia="Times New Roman"/>
          <w:lang w:eastAsia="en-IN"/>
        </w:rPr>
      </w:pPr>
      <w:bookmarkStart w:id="17" w:name="_Toc206105494"/>
      <w:r w:rsidRPr="0015111F">
        <w:rPr>
          <w:rFonts w:eastAsia="Times New Roman"/>
          <w:lang w:eastAsia="en-IN"/>
        </w:rPr>
        <w:t>4.3 Workflow Fragmentation Across Departments</w:t>
      </w:r>
      <w:bookmarkEnd w:id="17"/>
    </w:p>
    <w:p w14:paraId="17B59EC9" w14:textId="77777777" w:rsidR="0015111F" w:rsidRPr="0015111F" w:rsidRDefault="0015111F" w:rsidP="004D2621">
      <w:pPr>
        <w:spacing w:after="100" w:afterAutospacing="1" w:line="240" w:lineRule="auto"/>
        <w:jc w:val="both"/>
        <w:rPr>
          <w:rFonts w:eastAsia="Times New Roman" w:cstheme="minorHAnsi"/>
          <w:kern w:val="0"/>
          <w:sz w:val="24"/>
          <w:szCs w:val="24"/>
          <w:lang w:eastAsia="en-IN"/>
          <w14:ligatures w14:val="none"/>
        </w:rPr>
      </w:pPr>
      <w:r w:rsidRPr="0015111F">
        <w:rPr>
          <w:rFonts w:eastAsia="Times New Roman" w:cstheme="minorHAnsi"/>
          <w:kern w:val="0"/>
          <w:sz w:val="24"/>
          <w:szCs w:val="24"/>
          <w:lang w:eastAsia="en-IN"/>
          <w14:ligatures w14:val="none"/>
        </w:rPr>
        <w:t xml:space="preserve">Patient care journeys—from admission, diagnosis, treatment, to follow-up—are typically handled by different departments, each with their own </w:t>
      </w:r>
      <w:r w:rsidRPr="0015111F">
        <w:rPr>
          <w:rFonts w:eastAsia="Times New Roman" w:cstheme="minorHAnsi"/>
          <w:b/>
          <w:bCs/>
          <w:kern w:val="0"/>
          <w:sz w:val="24"/>
          <w:szCs w:val="24"/>
          <w:lang w:eastAsia="en-IN"/>
          <w14:ligatures w14:val="none"/>
        </w:rPr>
        <w:t>sub-systems</w:t>
      </w:r>
      <w:r w:rsidRPr="0015111F">
        <w:rPr>
          <w:rFonts w:eastAsia="Times New Roman" w:cstheme="minorHAnsi"/>
          <w:kern w:val="0"/>
          <w:sz w:val="24"/>
          <w:szCs w:val="24"/>
          <w:lang w:eastAsia="en-IN"/>
          <w14:ligatures w14:val="none"/>
        </w:rPr>
        <w:t xml:space="preserve"> and </w:t>
      </w:r>
      <w:r w:rsidRPr="0015111F">
        <w:rPr>
          <w:rFonts w:eastAsia="Times New Roman" w:cstheme="minorHAnsi"/>
          <w:b/>
          <w:bCs/>
          <w:kern w:val="0"/>
          <w:sz w:val="24"/>
          <w:szCs w:val="24"/>
          <w:lang w:eastAsia="en-IN"/>
          <w14:ligatures w14:val="none"/>
        </w:rPr>
        <w:t>documentation styles</w:t>
      </w:r>
      <w:r w:rsidRPr="0015111F">
        <w:rPr>
          <w:rFonts w:eastAsia="Times New Roman" w:cstheme="minorHAnsi"/>
          <w:kern w:val="0"/>
          <w:sz w:val="24"/>
          <w:szCs w:val="24"/>
          <w:lang w:eastAsia="en-IN"/>
          <w14:ligatures w14:val="none"/>
        </w:rPr>
        <w:t>. The lack of a unified logic across these departments creates bottlenecks when trying to automate or model care pathways, especially in long-term treatment cases.</w:t>
      </w:r>
    </w:p>
    <w:p w14:paraId="2D99428A" w14:textId="77777777" w:rsidR="0015111F" w:rsidRPr="0015111F" w:rsidRDefault="0015111F" w:rsidP="004D2621">
      <w:pPr>
        <w:pStyle w:val="Heading3"/>
        <w:spacing w:before="0"/>
        <w:jc w:val="both"/>
        <w:rPr>
          <w:rFonts w:eastAsia="Times New Roman"/>
          <w:lang w:eastAsia="en-IN"/>
        </w:rPr>
      </w:pPr>
      <w:bookmarkStart w:id="18" w:name="_Toc206105495"/>
      <w:r w:rsidRPr="0015111F">
        <w:rPr>
          <w:rFonts w:eastAsia="Times New Roman"/>
          <w:lang w:eastAsia="en-IN"/>
        </w:rPr>
        <w:t>4.4 Data Sharing Across Institutions</w:t>
      </w:r>
      <w:bookmarkEnd w:id="18"/>
    </w:p>
    <w:p w14:paraId="6B9A607A" w14:textId="4343A511" w:rsidR="0015111F" w:rsidRPr="0015111F" w:rsidRDefault="0015111F" w:rsidP="004D2621">
      <w:pPr>
        <w:spacing w:after="100" w:afterAutospacing="1" w:line="240" w:lineRule="auto"/>
        <w:jc w:val="both"/>
        <w:rPr>
          <w:rFonts w:eastAsia="Times New Roman" w:cstheme="minorHAnsi"/>
          <w:kern w:val="0"/>
          <w:sz w:val="24"/>
          <w:szCs w:val="24"/>
          <w:lang w:eastAsia="en-IN"/>
          <w14:ligatures w14:val="none"/>
        </w:rPr>
      </w:pPr>
      <w:r w:rsidRPr="0015111F">
        <w:rPr>
          <w:rFonts w:eastAsia="Times New Roman" w:cstheme="minorHAnsi"/>
          <w:kern w:val="0"/>
          <w:sz w:val="24"/>
          <w:szCs w:val="24"/>
          <w:lang w:eastAsia="en-IN"/>
          <w14:ligatures w14:val="none"/>
        </w:rPr>
        <w:t>With growing interest in collaborative AI and multi-</w:t>
      </w:r>
      <w:r w:rsidR="000E7B42" w:rsidRPr="0015111F">
        <w:rPr>
          <w:rFonts w:eastAsia="Times New Roman" w:cstheme="minorHAnsi"/>
          <w:kern w:val="0"/>
          <w:sz w:val="24"/>
          <w:szCs w:val="24"/>
          <w:lang w:eastAsia="en-IN"/>
          <w14:ligatures w14:val="none"/>
        </w:rPr>
        <w:t>centre</w:t>
      </w:r>
      <w:r w:rsidRPr="0015111F">
        <w:rPr>
          <w:rFonts w:eastAsia="Times New Roman" w:cstheme="minorHAnsi"/>
          <w:kern w:val="0"/>
          <w:sz w:val="24"/>
          <w:szCs w:val="24"/>
          <w:lang w:eastAsia="en-IN"/>
          <w14:ligatures w14:val="none"/>
        </w:rPr>
        <w:t xml:space="preserve"> studies, the </w:t>
      </w:r>
      <w:r w:rsidRPr="0015111F">
        <w:rPr>
          <w:rFonts w:eastAsia="Times New Roman" w:cstheme="minorHAnsi"/>
          <w:b/>
          <w:bCs/>
          <w:kern w:val="0"/>
          <w:sz w:val="24"/>
          <w:szCs w:val="24"/>
          <w:lang w:eastAsia="en-IN"/>
          <w14:ligatures w14:val="none"/>
        </w:rPr>
        <w:t>inability to securely and effectively share patient data across branches or institutions</w:t>
      </w:r>
      <w:r w:rsidRPr="0015111F">
        <w:rPr>
          <w:rFonts w:eastAsia="Times New Roman" w:cstheme="minorHAnsi"/>
          <w:kern w:val="0"/>
          <w:sz w:val="24"/>
          <w:szCs w:val="24"/>
          <w:lang w:eastAsia="en-IN"/>
          <w14:ligatures w14:val="none"/>
        </w:rPr>
        <w:t xml:space="preserve"> poses a major obstacle. Legal restrictions (e.g., GDPR), lack of interoperability between hospital systems, and absence of standardized schemas make it difficult to build or train generalizable AI models. In smaller </w:t>
      </w:r>
      <w:r w:rsidRPr="0015111F">
        <w:rPr>
          <w:rFonts w:eastAsia="Times New Roman" w:cstheme="minorHAnsi"/>
          <w:kern w:val="0"/>
          <w:sz w:val="24"/>
          <w:szCs w:val="24"/>
          <w:lang w:eastAsia="en-IN"/>
          <w14:ligatures w14:val="none"/>
        </w:rPr>
        <w:lastRenderedPageBreak/>
        <w:t>or specialized clinics, this issue becomes even more pronounced due to limited IT infrastructure and personnel.</w:t>
      </w:r>
    </w:p>
    <w:p w14:paraId="1C7418F1" w14:textId="77777777" w:rsidR="0015111F" w:rsidRPr="0015111F" w:rsidRDefault="0015111F" w:rsidP="004D2621">
      <w:pPr>
        <w:pStyle w:val="Heading3"/>
        <w:spacing w:before="0"/>
        <w:jc w:val="both"/>
        <w:rPr>
          <w:rFonts w:eastAsia="Times New Roman"/>
          <w:lang w:eastAsia="en-IN"/>
        </w:rPr>
      </w:pPr>
      <w:bookmarkStart w:id="19" w:name="_Toc206105496"/>
      <w:r w:rsidRPr="0015111F">
        <w:rPr>
          <w:rFonts w:eastAsia="Times New Roman"/>
          <w:lang w:eastAsia="en-IN"/>
        </w:rPr>
        <w:t>4.5 Loss of Context Over Time</w:t>
      </w:r>
      <w:bookmarkEnd w:id="19"/>
    </w:p>
    <w:p w14:paraId="5A9AF1BB" w14:textId="5C81744F" w:rsidR="006849CF" w:rsidRPr="006849CF" w:rsidRDefault="0015111F" w:rsidP="004D2621">
      <w:pPr>
        <w:spacing w:after="100" w:afterAutospacing="1" w:line="240" w:lineRule="auto"/>
        <w:jc w:val="both"/>
        <w:sectPr w:rsidR="006849CF" w:rsidRPr="006849CF" w:rsidSect="0061075B">
          <w:footerReference w:type="default" r:id="rId13"/>
          <w:pgSz w:w="11906" w:h="16838"/>
          <w:pgMar w:top="1440" w:right="1440" w:bottom="1440" w:left="1440" w:header="708" w:footer="708" w:gutter="0"/>
          <w:pgNumType w:start="1"/>
          <w:cols w:space="708"/>
          <w:docGrid w:linePitch="360"/>
        </w:sectPr>
      </w:pPr>
      <w:r w:rsidRPr="0015111F">
        <w:rPr>
          <w:rFonts w:eastAsia="Times New Roman" w:cstheme="minorHAnsi"/>
          <w:kern w:val="0"/>
          <w:sz w:val="24"/>
          <w:szCs w:val="24"/>
          <w:lang w:eastAsia="en-IN"/>
          <w14:ligatures w14:val="none"/>
        </w:rPr>
        <w:t xml:space="preserve">A long-term patient record may span multiple years, often outliving the employment of the staff who originally managed it. Comments in patient files, once meaningful to a nurse or doctor, become </w:t>
      </w:r>
      <w:r w:rsidRPr="0015111F">
        <w:rPr>
          <w:rFonts w:eastAsia="Times New Roman" w:cstheme="minorHAnsi"/>
          <w:b/>
          <w:bCs/>
          <w:kern w:val="0"/>
          <w:sz w:val="24"/>
          <w:szCs w:val="24"/>
          <w:lang w:eastAsia="en-IN"/>
          <w14:ligatures w14:val="none"/>
        </w:rPr>
        <w:t>ambiguous or obsolete</w:t>
      </w:r>
      <w:r w:rsidRPr="0015111F">
        <w:rPr>
          <w:rFonts w:eastAsia="Times New Roman" w:cstheme="minorHAnsi"/>
          <w:kern w:val="0"/>
          <w:sz w:val="24"/>
          <w:szCs w:val="24"/>
          <w:lang w:eastAsia="en-IN"/>
          <w14:ligatures w14:val="none"/>
        </w:rPr>
        <w:t>. Without semantic understanding or metadata about who entered what and why, AI systems—or even future humans—struggle to interpret them accurately. This temporal decay of data quality poses a serious challenge to longitudinal care and learning-based system</w:t>
      </w:r>
      <w:r w:rsidR="00820561">
        <w:rPr>
          <w:rFonts w:eastAsia="Times New Roman" w:cstheme="minorHAnsi"/>
          <w:kern w:val="0"/>
          <w:sz w:val="24"/>
          <w:szCs w:val="24"/>
          <w:lang w:eastAsia="en-IN"/>
          <w14:ligatures w14:val="none"/>
        </w:rPr>
        <w:t>.</w:t>
      </w:r>
    </w:p>
    <w:p w14:paraId="59DEB2BE" w14:textId="2E90D423" w:rsidR="00C421CA" w:rsidRDefault="00986E54" w:rsidP="004D2621">
      <w:pPr>
        <w:pStyle w:val="Heading2"/>
        <w:jc w:val="both"/>
      </w:pPr>
      <w:bookmarkStart w:id="20" w:name="_Toc206105497"/>
      <w:r>
        <w:t xml:space="preserve">5. </w:t>
      </w:r>
      <w:r w:rsidR="00072CFB">
        <w:t>New Strategies</w:t>
      </w:r>
      <w:r w:rsidR="00810383" w:rsidRPr="00E95446">
        <w:t xml:space="preserve"> via</w:t>
      </w:r>
      <w:r w:rsidR="00745250" w:rsidRPr="00E95446">
        <w:t xml:space="preserve"> SI/S</w:t>
      </w:r>
      <w:r w:rsidR="00727D25">
        <w:t>L</w:t>
      </w:r>
      <w:bookmarkEnd w:id="20"/>
    </w:p>
    <w:p w14:paraId="2A76D48E" w14:textId="6A42A481" w:rsidR="00C421CA" w:rsidRPr="00214037" w:rsidRDefault="00C421CA" w:rsidP="004D2621">
      <w:pPr>
        <w:jc w:val="both"/>
        <w:rPr>
          <w:sz w:val="24"/>
          <w:szCs w:val="24"/>
        </w:rPr>
      </w:pPr>
      <w:r w:rsidRPr="00214037">
        <w:rPr>
          <w:sz w:val="24"/>
          <w:szCs w:val="24"/>
        </w:rPr>
        <w:t>The inherent challenges within clinical environments, such as fragmented data, personnel turnover, and the need for robust privacy, underscore the necessity for adaptive and co</w:t>
      </w:r>
      <w:r w:rsidR="00560B08" w:rsidRPr="00214037">
        <w:rPr>
          <w:sz w:val="24"/>
          <w:szCs w:val="24"/>
        </w:rPr>
        <w:t>-ordinated</w:t>
      </w:r>
      <w:r w:rsidRPr="00214037">
        <w:rPr>
          <w:sz w:val="24"/>
          <w:szCs w:val="24"/>
        </w:rPr>
        <w:t xml:space="preserve"> AI solutions. Swarm Intelligence (SI) and Swarm Learning (SL) offer a compelling framework to address these complexities, moving beyond traditional centralized AI models to foster more resilient and intelligent healthcare systems.</w:t>
      </w:r>
    </w:p>
    <w:p w14:paraId="2BC517CA" w14:textId="783C6BD1" w:rsidR="00C421CA" w:rsidRPr="00214037" w:rsidRDefault="00B31701" w:rsidP="004D2621">
      <w:pPr>
        <w:pStyle w:val="Heading3"/>
        <w:jc w:val="both"/>
      </w:pPr>
      <w:bookmarkStart w:id="21" w:name="_Toc206105498"/>
      <w:r>
        <w:t xml:space="preserve">5.1 </w:t>
      </w:r>
      <w:r w:rsidR="002D1EB3" w:rsidRPr="00214037">
        <w:t>Str</w:t>
      </w:r>
      <w:r w:rsidR="004E0DCB" w:rsidRPr="00214037">
        <w:t>a</w:t>
      </w:r>
      <w:r w:rsidR="00EE20CA" w:rsidRPr="00214037">
        <w:t xml:space="preserve">tegy-1: </w:t>
      </w:r>
      <w:r w:rsidR="00C421CA" w:rsidRPr="00214037">
        <w:t>Adaptive AI Models for Enhanced Clinical Workflows</w:t>
      </w:r>
      <w:bookmarkEnd w:id="21"/>
    </w:p>
    <w:p w14:paraId="432E6FCF" w14:textId="77777777" w:rsidR="00C421CA" w:rsidRDefault="00C421CA" w:rsidP="004D2621">
      <w:pPr>
        <w:jc w:val="both"/>
        <w:rPr>
          <w:sz w:val="24"/>
          <w:szCs w:val="24"/>
        </w:rPr>
      </w:pPr>
      <w:r w:rsidRPr="00214037">
        <w:rPr>
          <w:sz w:val="24"/>
          <w:szCs w:val="24"/>
        </w:rPr>
        <w:t>Leveraging the principles of SI and SL, AI models can be designed to dynamically adapt to evolving data landscapes and diverse team structures within healthcare institutions. This adaptability can manifest in several key areas:</w:t>
      </w:r>
    </w:p>
    <w:p w14:paraId="0F207AC3" w14:textId="77777777" w:rsidR="002A3AA2" w:rsidRDefault="00D03A03" w:rsidP="002A3AA2">
      <w:pPr>
        <w:keepNext/>
        <w:jc w:val="center"/>
      </w:pPr>
      <w:r>
        <w:rPr>
          <w:noProof/>
        </w:rPr>
        <w:drawing>
          <wp:inline distT="0" distB="0" distL="0" distR="0" wp14:anchorId="0E06E0DF" wp14:editId="7C773729">
            <wp:extent cx="2991624" cy="2374628"/>
            <wp:effectExtent l="0" t="0" r="0" b="6985"/>
            <wp:docPr id="804016427" name="Picture 2"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145" b="7731"/>
                    <a:stretch>
                      <a:fillRect/>
                    </a:stretch>
                  </pic:blipFill>
                  <pic:spPr bwMode="auto">
                    <a:xfrm>
                      <a:off x="0" y="0"/>
                      <a:ext cx="3000965" cy="2382042"/>
                    </a:xfrm>
                    <a:prstGeom prst="rect">
                      <a:avLst/>
                    </a:prstGeom>
                    <a:noFill/>
                    <a:ln>
                      <a:noFill/>
                    </a:ln>
                    <a:extLst>
                      <a:ext uri="{53640926-AAD7-44D8-BBD7-CCE9431645EC}">
                        <a14:shadowObscured xmlns:a14="http://schemas.microsoft.com/office/drawing/2010/main"/>
                      </a:ext>
                    </a:extLst>
                  </pic:spPr>
                </pic:pic>
              </a:graphicData>
            </a:graphic>
          </wp:inline>
        </w:drawing>
      </w:r>
    </w:p>
    <w:p w14:paraId="4FD9254F" w14:textId="482B88BF" w:rsidR="007B2C69" w:rsidRPr="00214037" w:rsidRDefault="002A3AA2" w:rsidP="002A3AA2">
      <w:pPr>
        <w:pStyle w:val="Caption"/>
        <w:jc w:val="center"/>
        <w:rPr>
          <w:sz w:val="24"/>
          <w:szCs w:val="24"/>
        </w:rPr>
      </w:pPr>
      <w:bookmarkStart w:id="22" w:name="_Toc206103927"/>
      <w:bookmarkStart w:id="23" w:name="_Toc206105144"/>
      <w:r>
        <w:t xml:space="preserve">Fig.  </w:t>
      </w:r>
      <w:fldSimple w:instr=" SEQ Fig._ \* ARABIC ">
        <w:r w:rsidR="00994B05">
          <w:rPr>
            <w:noProof/>
          </w:rPr>
          <w:t>3</w:t>
        </w:r>
      </w:fldSimple>
      <w:r>
        <w:t>. Medical application of chatbots</w:t>
      </w:r>
      <w:bookmarkEnd w:id="22"/>
      <w:r w:rsidR="001D5169">
        <w:t xml:space="preserve"> [</w:t>
      </w:r>
      <w:r w:rsidR="00CB4134">
        <w:t>10]</w:t>
      </w:r>
      <w:bookmarkEnd w:id="23"/>
    </w:p>
    <w:p w14:paraId="6784205A" w14:textId="1D7CF75A" w:rsidR="00C421CA" w:rsidRPr="00214037" w:rsidRDefault="00C421CA" w:rsidP="004D2621">
      <w:pPr>
        <w:numPr>
          <w:ilvl w:val="0"/>
          <w:numId w:val="22"/>
        </w:numPr>
        <w:jc w:val="both"/>
        <w:rPr>
          <w:sz w:val="24"/>
          <w:szCs w:val="24"/>
        </w:rPr>
      </w:pPr>
      <w:r w:rsidRPr="00214037">
        <w:rPr>
          <w:b/>
          <w:bCs/>
          <w:sz w:val="24"/>
          <w:szCs w:val="24"/>
        </w:rPr>
        <w:t>Intelligent Data Interaction:</w:t>
      </w:r>
      <w:r w:rsidRPr="00214037">
        <w:rPr>
          <w:sz w:val="24"/>
          <w:szCs w:val="24"/>
        </w:rPr>
        <w:t xml:space="preserve"> Integrating AI-driven chatbots into existing data management applications can streamline patient interactions and administrative tasks. These tools can provide instant responses, direct patients to appropriate resources, and even assist clinicians by drafting notes and patient instructions, thereby reducing the cognitive burden associated with extensive documentation</w:t>
      </w:r>
      <w:r w:rsidR="00DD4023">
        <w:rPr>
          <w:sz w:val="24"/>
          <w:szCs w:val="24"/>
        </w:rPr>
        <w:t xml:space="preserve">. </w:t>
      </w:r>
      <w:r w:rsidRPr="00214037">
        <w:rPr>
          <w:sz w:val="24"/>
          <w:szCs w:val="24"/>
        </w:rPr>
        <w:t>Furthermore, advanced AI, including Large Language Models, can be adapted for clinical documentation, reporting, and efficient medical information retrieval</w:t>
      </w:r>
      <w:r w:rsidR="00A65809">
        <w:rPr>
          <w:sz w:val="24"/>
          <w:szCs w:val="24"/>
        </w:rPr>
        <w:t>.</w:t>
      </w:r>
      <w:r w:rsidR="00FF2FC4">
        <w:rPr>
          <w:sz w:val="24"/>
          <w:szCs w:val="24"/>
        </w:rPr>
        <w:t xml:space="preserve"> [</w:t>
      </w:r>
      <w:r w:rsidR="00802CBF">
        <w:rPr>
          <w:sz w:val="24"/>
          <w:szCs w:val="24"/>
        </w:rPr>
        <w:t>10]</w:t>
      </w:r>
    </w:p>
    <w:p w14:paraId="52DA19D3" w14:textId="1E69326F" w:rsidR="00C421CA" w:rsidRPr="00214037" w:rsidRDefault="00C421CA" w:rsidP="004D2621">
      <w:pPr>
        <w:numPr>
          <w:ilvl w:val="0"/>
          <w:numId w:val="22"/>
        </w:numPr>
        <w:jc w:val="both"/>
        <w:rPr>
          <w:sz w:val="24"/>
          <w:szCs w:val="24"/>
        </w:rPr>
      </w:pPr>
      <w:r w:rsidRPr="00214037">
        <w:rPr>
          <w:b/>
          <w:bCs/>
          <w:sz w:val="24"/>
          <w:szCs w:val="24"/>
        </w:rPr>
        <w:lastRenderedPageBreak/>
        <w:t>Ensuring Data Consistency and Quality:</w:t>
      </w:r>
      <w:r w:rsidRPr="00214037">
        <w:rPr>
          <w:sz w:val="24"/>
          <w:szCs w:val="24"/>
        </w:rPr>
        <w:t xml:space="preserve"> AI models can play a crucial role in standardizing data entry and minimizing discrepancies during the recording process. By employing Natural Language Processing (NLP), unstructured clinical notes, discharge summaries, and other documents can be transformed into structured, </w:t>
      </w:r>
      <w:r w:rsidR="000463A1" w:rsidRPr="00214037">
        <w:rPr>
          <w:sz w:val="24"/>
          <w:szCs w:val="24"/>
        </w:rPr>
        <w:t>analysable</w:t>
      </w:r>
      <w:r w:rsidRPr="00214037">
        <w:rPr>
          <w:sz w:val="24"/>
          <w:szCs w:val="24"/>
        </w:rPr>
        <w:t xml:space="preserve"> formats</w:t>
      </w:r>
      <w:r w:rsidR="00A65809">
        <w:rPr>
          <w:sz w:val="24"/>
          <w:szCs w:val="24"/>
        </w:rPr>
        <w:t>.</w:t>
      </w:r>
      <w:r w:rsidRPr="00214037">
        <w:rPr>
          <w:sz w:val="24"/>
          <w:szCs w:val="24"/>
        </w:rPr>
        <w:t xml:space="preserve"> AI can also enhance data hygiene by identifying and removing duplicate records, ensuring a cleaner and more reliable patient master index</w:t>
      </w:r>
      <w:r w:rsidR="00A65809">
        <w:rPr>
          <w:sz w:val="24"/>
          <w:szCs w:val="24"/>
        </w:rPr>
        <w:t>.</w:t>
      </w:r>
      <w:r w:rsidRPr="00214037">
        <w:rPr>
          <w:sz w:val="24"/>
          <w:szCs w:val="24"/>
        </w:rPr>
        <w:t xml:space="preserve"> Swarm Learning's inherent ability to robustly handle heterogeneous (non-IID) data from various sources and acquisition methods further supports the integration of diverse datasets without requiring strict upfront standardization, leading to more generalizable models</w:t>
      </w:r>
      <w:r w:rsidR="00A65809">
        <w:rPr>
          <w:sz w:val="24"/>
          <w:szCs w:val="24"/>
        </w:rPr>
        <w:t>.</w:t>
      </w:r>
      <w:r w:rsidR="00BA78B8">
        <w:rPr>
          <w:sz w:val="24"/>
          <w:szCs w:val="24"/>
        </w:rPr>
        <w:t>[6]</w:t>
      </w:r>
    </w:p>
    <w:p w14:paraId="141D9A88" w14:textId="53AA2303" w:rsidR="00C421CA" w:rsidRPr="00214037" w:rsidRDefault="00C421CA" w:rsidP="004D2621">
      <w:pPr>
        <w:numPr>
          <w:ilvl w:val="0"/>
          <w:numId w:val="22"/>
        </w:numPr>
        <w:jc w:val="both"/>
        <w:rPr>
          <w:sz w:val="24"/>
          <w:szCs w:val="24"/>
        </w:rPr>
      </w:pPr>
      <w:r w:rsidRPr="00214037">
        <w:rPr>
          <w:b/>
          <w:bCs/>
          <w:sz w:val="24"/>
          <w:szCs w:val="24"/>
        </w:rPr>
        <w:t>Workflow Adaptation and Anomaly Detection:</w:t>
      </w:r>
      <w:r w:rsidRPr="00214037">
        <w:rPr>
          <w:sz w:val="24"/>
          <w:szCs w:val="24"/>
        </w:rPr>
        <w:t xml:space="preserve"> AI models can be developed to learn the operational patterns and working styles of healthcare personnel involved in patient care workflows. By </w:t>
      </w:r>
      <w:r w:rsidR="000463A1" w:rsidRPr="00214037">
        <w:rPr>
          <w:sz w:val="24"/>
          <w:szCs w:val="24"/>
        </w:rPr>
        <w:t>analysing</w:t>
      </w:r>
      <w:r w:rsidRPr="00214037">
        <w:rPr>
          <w:sz w:val="24"/>
          <w:szCs w:val="24"/>
        </w:rPr>
        <w:t xml:space="preserve"> historical data and real-time inputs, these models could predict health risks, identify quality gaps, and forecast outcomes.</w:t>
      </w:r>
      <w:r w:rsidR="00A65809">
        <w:rPr>
          <w:sz w:val="24"/>
          <w:szCs w:val="24"/>
          <w:vertAlign w:val="superscript"/>
        </w:rPr>
        <w:t xml:space="preserve"> </w:t>
      </w:r>
      <w:r w:rsidRPr="00214037">
        <w:rPr>
          <w:sz w:val="24"/>
          <w:szCs w:val="24"/>
        </w:rPr>
        <w:t>More critically, they could detect major deviations from standard procedures or historically effective methods, raising alerts to ensure adherence to best practices and maintain consistency in care delivery</w:t>
      </w:r>
      <w:r w:rsidR="00A65809">
        <w:rPr>
          <w:sz w:val="24"/>
          <w:szCs w:val="24"/>
        </w:rPr>
        <w:t>.</w:t>
      </w:r>
      <w:r w:rsidRPr="00214037">
        <w:rPr>
          <w:sz w:val="24"/>
          <w:szCs w:val="24"/>
        </w:rPr>
        <w:t xml:space="preserve"> Swarm intelligence frameworks, such as the Internet of Medical Things (IoMT), already enable continuous patient monitoring and support real-time decision-making, providing a foundation for such adaptive </w:t>
      </w:r>
      <w:r w:rsidR="00802CBF" w:rsidRPr="00214037">
        <w:rPr>
          <w:sz w:val="24"/>
          <w:szCs w:val="24"/>
        </w:rPr>
        <w:t>systems.</w:t>
      </w:r>
      <w:r w:rsidR="00802CBF">
        <w:rPr>
          <w:sz w:val="24"/>
          <w:szCs w:val="24"/>
        </w:rPr>
        <w:t xml:space="preserve"> [</w:t>
      </w:r>
      <w:r w:rsidR="00BA78B8">
        <w:rPr>
          <w:sz w:val="24"/>
          <w:szCs w:val="24"/>
        </w:rPr>
        <w:t>7,8]</w:t>
      </w:r>
    </w:p>
    <w:p w14:paraId="4EBE15F1" w14:textId="2C920243" w:rsidR="00C421CA" w:rsidRPr="00214037" w:rsidRDefault="00E1462D" w:rsidP="004D2621">
      <w:pPr>
        <w:pStyle w:val="Heading3"/>
        <w:jc w:val="both"/>
      </w:pPr>
      <w:bookmarkStart w:id="24" w:name="_Toc206105499"/>
      <w:r>
        <w:t xml:space="preserve">5.2 </w:t>
      </w:r>
      <w:r w:rsidR="0093397C" w:rsidRPr="00214037">
        <w:t xml:space="preserve">Strategy-2: </w:t>
      </w:r>
      <w:r w:rsidR="00C421CA" w:rsidRPr="00214037">
        <w:t>Leveraging Swarm Learning for Collaborative Digital Twins</w:t>
      </w:r>
      <w:bookmarkEnd w:id="24"/>
    </w:p>
    <w:p w14:paraId="6AB16F87" w14:textId="761BB78E" w:rsidR="00FD4E38" w:rsidRPr="00592A90" w:rsidRDefault="00B94C25" w:rsidP="004D2621">
      <w:pPr>
        <w:jc w:val="both"/>
        <w:rPr>
          <w:sz w:val="24"/>
          <w:szCs w:val="24"/>
        </w:rPr>
      </w:pPr>
      <w:r>
        <w:rPr>
          <w:noProof/>
        </w:rPr>
        <mc:AlternateContent>
          <mc:Choice Requires="wps">
            <w:drawing>
              <wp:anchor distT="0" distB="0" distL="114300" distR="114300" simplePos="0" relativeHeight="251659264" behindDoc="0" locked="0" layoutInCell="1" allowOverlap="1" wp14:anchorId="205DBA2C" wp14:editId="7A3EDC2D">
                <wp:simplePos x="0" y="0"/>
                <wp:positionH relativeFrom="column">
                  <wp:posOffset>967105</wp:posOffset>
                </wp:positionH>
                <wp:positionV relativeFrom="paragraph">
                  <wp:posOffset>2312035</wp:posOffset>
                </wp:positionV>
                <wp:extent cx="4013200" cy="635"/>
                <wp:effectExtent l="0" t="0" r="0" b="0"/>
                <wp:wrapTopAndBottom/>
                <wp:docPr id="372324462" name="Text Box 1"/>
                <wp:cNvGraphicFramePr/>
                <a:graphic xmlns:a="http://schemas.openxmlformats.org/drawingml/2006/main">
                  <a:graphicData uri="http://schemas.microsoft.com/office/word/2010/wordprocessingShape">
                    <wps:wsp>
                      <wps:cNvSpPr txBox="1"/>
                      <wps:spPr>
                        <a:xfrm>
                          <a:off x="0" y="0"/>
                          <a:ext cx="4013200" cy="635"/>
                        </a:xfrm>
                        <a:prstGeom prst="rect">
                          <a:avLst/>
                        </a:prstGeom>
                        <a:solidFill>
                          <a:prstClr val="white"/>
                        </a:solidFill>
                        <a:ln>
                          <a:noFill/>
                        </a:ln>
                      </wps:spPr>
                      <wps:txbx>
                        <w:txbxContent>
                          <w:p w14:paraId="0B509B31" w14:textId="676ABB68" w:rsidR="00B94C25" w:rsidRPr="00564AC1" w:rsidRDefault="00B94C25" w:rsidP="00B94C25">
                            <w:pPr>
                              <w:pStyle w:val="Caption"/>
                              <w:jc w:val="center"/>
                              <w:rPr>
                                <w:noProof/>
                              </w:rPr>
                            </w:pPr>
                            <w:bookmarkStart w:id="25" w:name="_Toc206103928"/>
                            <w:bookmarkStart w:id="26" w:name="_Toc206105145"/>
                            <w:r>
                              <w:t xml:space="preserve">Fig.  </w:t>
                            </w:r>
                            <w:fldSimple w:instr=" SEQ Fig._ \* ARABIC ">
                              <w:r w:rsidR="00994B05">
                                <w:rPr>
                                  <w:noProof/>
                                </w:rPr>
                                <w:t>4</w:t>
                              </w:r>
                            </w:fldSimple>
                            <w:r>
                              <w:t xml:space="preserve">. </w:t>
                            </w:r>
                            <w:r w:rsidRPr="00833066">
                              <w:t>Combining embodied AI with LLM-powered DTs to construct AI agents [2]</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DBA2C" id="_x0000_t202" coordsize="21600,21600" o:spt="202" path="m,l,21600r21600,l21600,xe">
                <v:stroke joinstyle="miter"/>
                <v:path gradientshapeok="t" o:connecttype="rect"/>
              </v:shapetype>
              <v:shape id="Text Box 1" o:spid="_x0000_s1026" type="#_x0000_t202" style="position:absolute;left:0;text-align:left;margin-left:76.15pt;margin-top:182.05pt;width:316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" stroked="f">
                <v:textbox style="mso-fit-shape-to-text:t" inset="0,0,0,0">
                  <w:txbxContent>
                    <w:p w14:paraId="0B509B31" w14:textId="676ABB68" w:rsidR="00B94C25" w:rsidRPr="00564AC1" w:rsidRDefault="00B94C25" w:rsidP="00B94C25">
                      <w:pPr>
                        <w:pStyle w:val="Caption"/>
                        <w:jc w:val="center"/>
                        <w:rPr>
                          <w:noProof/>
                        </w:rPr>
                      </w:pPr>
                      <w:bookmarkStart w:id="27" w:name="_Toc206103928"/>
                      <w:bookmarkStart w:id="28" w:name="_Toc206105145"/>
                      <w:r>
                        <w:t xml:space="preserve">Fig.  </w:t>
                      </w:r>
                      <w:fldSimple w:instr=" SEQ Fig._ \* ARABIC ">
                        <w:r w:rsidR="00994B05">
                          <w:rPr>
                            <w:noProof/>
                          </w:rPr>
                          <w:t>4</w:t>
                        </w:r>
                      </w:fldSimple>
                      <w:r>
                        <w:t xml:space="preserve">. </w:t>
                      </w:r>
                      <w:r w:rsidRPr="00833066">
                        <w:t>Combining embodied AI with LLM-powered DTs to construct AI agents [2]</w:t>
                      </w:r>
                      <w:bookmarkEnd w:id="27"/>
                      <w:bookmarkEnd w:id="28"/>
                    </w:p>
                  </w:txbxContent>
                </v:textbox>
                <w10:wrap type="topAndBottom"/>
              </v:shape>
            </w:pict>
          </mc:Fallback>
        </mc:AlternateContent>
      </w:r>
      <w:r w:rsidR="00B908B2">
        <w:rPr>
          <w:noProof/>
          <w:sz w:val="24"/>
          <w:szCs w:val="24"/>
        </w:rPr>
        <w:drawing>
          <wp:anchor distT="0" distB="0" distL="114300" distR="114300" simplePos="0" relativeHeight="251655168" behindDoc="0" locked="0" layoutInCell="1" allowOverlap="1" wp14:anchorId="03774A9E" wp14:editId="296F2FD6">
            <wp:simplePos x="0" y="0"/>
            <wp:positionH relativeFrom="column">
              <wp:posOffset>967385</wp:posOffset>
            </wp:positionH>
            <wp:positionV relativeFrom="paragraph">
              <wp:posOffset>1095154</wp:posOffset>
            </wp:positionV>
            <wp:extent cx="4013200" cy="1160145"/>
            <wp:effectExtent l="0" t="0" r="6350" b="1905"/>
            <wp:wrapTopAndBottom/>
            <wp:docPr id="2817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1517"/>
                    <a:stretch>
                      <a:fillRect/>
                    </a:stretch>
                  </pic:blipFill>
                  <pic:spPr bwMode="auto">
                    <a:xfrm>
                      <a:off x="0" y="0"/>
                      <a:ext cx="4013200" cy="1160145"/>
                    </a:xfrm>
                    <a:prstGeom prst="rect">
                      <a:avLst/>
                    </a:prstGeom>
                    <a:noFill/>
                    <a:ln>
                      <a:noFill/>
                    </a:ln>
                    <a:extLst>
                      <a:ext uri="{53640926-AAD7-44D8-BBD7-CCE9431645EC}">
                        <a14:shadowObscured xmlns:a14="http://schemas.microsoft.com/office/drawing/2010/main"/>
                      </a:ext>
                    </a:extLst>
                  </pic:spPr>
                </pic:pic>
              </a:graphicData>
            </a:graphic>
          </wp:anchor>
        </w:drawing>
      </w:r>
      <w:r w:rsidR="00105A5E" w:rsidRPr="00214037">
        <w:rPr>
          <w:sz w:val="24"/>
          <w:szCs w:val="24"/>
        </w:rPr>
        <w:t>A</w:t>
      </w:r>
      <w:r w:rsidR="00A96155" w:rsidRPr="00214037">
        <w:rPr>
          <w:sz w:val="24"/>
          <w:szCs w:val="24"/>
        </w:rPr>
        <w:t xml:space="preserve"> potential</w:t>
      </w:r>
      <w:r w:rsidR="00D978E5" w:rsidRPr="00214037">
        <w:rPr>
          <w:sz w:val="24"/>
          <w:szCs w:val="24"/>
        </w:rPr>
        <w:t xml:space="preserve"> new</w:t>
      </w:r>
      <w:r w:rsidR="00C421CA" w:rsidRPr="00214037">
        <w:rPr>
          <w:sz w:val="24"/>
          <w:szCs w:val="24"/>
        </w:rPr>
        <w:t xml:space="preserve"> application of Swarm Learning involves the development and networking of "digital twins" unique to individual healthcare institutions or departments. A digital twin, in this context, would be a virtual replica of a physical entity (e.g., a clinic, a hospital department, or even a patient's care pathway) that continuously learns and evolves with </w:t>
      </w:r>
      <w:r w:rsidR="00B52E9A">
        <w:rPr>
          <w:sz w:val="24"/>
          <w:szCs w:val="24"/>
        </w:rPr>
        <w:t xml:space="preserve">human interactions and </w:t>
      </w:r>
      <w:r w:rsidR="00C421CA" w:rsidRPr="00214037">
        <w:rPr>
          <w:sz w:val="24"/>
          <w:szCs w:val="24"/>
        </w:rPr>
        <w:t>real-world data.</w:t>
      </w:r>
      <w:r w:rsidR="003B3F3C">
        <w:rPr>
          <w:sz w:val="24"/>
          <w:szCs w:val="24"/>
        </w:rPr>
        <w:t xml:space="preserve"> [2]</w:t>
      </w:r>
    </w:p>
    <w:p w14:paraId="1603F258" w14:textId="30162B56" w:rsidR="00C421CA" w:rsidRPr="00214037" w:rsidRDefault="00C421CA" w:rsidP="004D2621">
      <w:pPr>
        <w:numPr>
          <w:ilvl w:val="0"/>
          <w:numId w:val="23"/>
        </w:numPr>
        <w:jc w:val="both"/>
        <w:rPr>
          <w:sz w:val="24"/>
          <w:szCs w:val="24"/>
        </w:rPr>
      </w:pPr>
      <w:r w:rsidRPr="00214037">
        <w:rPr>
          <w:b/>
          <w:bCs/>
          <w:sz w:val="24"/>
          <w:szCs w:val="24"/>
        </w:rPr>
        <w:t>Networked Digital Twins:</w:t>
      </w:r>
      <w:r w:rsidRPr="00214037">
        <w:rPr>
          <w:sz w:val="24"/>
          <w:szCs w:val="24"/>
        </w:rPr>
        <w:t xml:space="preserve"> Swarm Learning's decentralized architecture is ideally suited for creating a network of such digital twins, enabling collaborative intelligence across various scales—from regional clusters to national and even global networks. Each digital twin, acting as a node in the swarm, would train its local AI model using its proprietary data, ensuring sensitive patient information remains localized</w:t>
      </w:r>
      <w:r w:rsidR="00E9445B" w:rsidRPr="00214037">
        <w:rPr>
          <w:sz w:val="24"/>
          <w:szCs w:val="24"/>
        </w:rPr>
        <w:t>.</w:t>
      </w:r>
      <w:r w:rsidRPr="00214037">
        <w:rPr>
          <w:sz w:val="24"/>
          <w:szCs w:val="24"/>
        </w:rPr>
        <w:t xml:space="preserve"> Only the learned model parameters or insights would be securely shared and aggregated across the swarm, facilitated by blockchain technology for trusted collaboration and privacy preservation</w:t>
      </w:r>
      <w:r w:rsidR="00204860" w:rsidRPr="00214037">
        <w:rPr>
          <w:sz w:val="24"/>
          <w:szCs w:val="24"/>
        </w:rPr>
        <w:t>.</w:t>
      </w:r>
    </w:p>
    <w:p w14:paraId="3074E6EC" w14:textId="39113783" w:rsidR="00C421CA" w:rsidRPr="00214037" w:rsidRDefault="00C421CA" w:rsidP="004D2621">
      <w:pPr>
        <w:numPr>
          <w:ilvl w:val="0"/>
          <w:numId w:val="23"/>
        </w:numPr>
        <w:jc w:val="both"/>
        <w:rPr>
          <w:sz w:val="24"/>
          <w:szCs w:val="24"/>
        </w:rPr>
      </w:pPr>
      <w:r w:rsidRPr="00214037">
        <w:rPr>
          <w:b/>
          <w:bCs/>
          <w:sz w:val="24"/>
          <w:szCs w:val="24"/>
        </w:rPr>
        <w:lastRenderedPageBreak/>
        <w:t>Scalable and Efficient Collaboration:</w:t>
      </w:r>
      <w:r w:rsidRPr="00214037">
        <w:rPr>
          <w:sz w:val="24"/>
          <w:szCs w:val="24"/>
        </w:rPr>
        <w:t xml:space="preserve"> This networked approach would allow institutions of varying sizes to contribute to and benefit from a collective intelligence. Smaller clinics, for instance, could leverage the robust models trained on vast, diverse datasets from larger institutions, improving their diagnostic accuracy and treatment planning. The decentralized nature of SL minimizes communication overhead and </w:t>
      </w:r>
      <w:r w:rsidR="00E9445B" w:rsidRPr="00214037">
        <w:rPr>
          <w:sz w:val="24"/>
          <w:szCs w:val="24"/>
        </w:rPr>
        <w:t>boost’s</w:t>
      </w:r>
      <w:r w:rsidRPr="00214037">
        <w:rPr>
          <w:sz w:val="24"/>
          <w:szCs w:val="24"/>
        </w:rPr>
        <w:t xml:space="preserve"> fault tolerance and scalability, making it an efficient solution for large-scale, multi-institutional collaboration</w:t>
      </w:r>
      <w:r w:rsidR="00E9445B" w:rsidRPr="00214037">
        <w:rPr>
          <w:sz w:val="24"/>
          <w:szCs w:val="24"/>
        </w:rPr>
        <w:t>.</w:t>
      </w:r>
      <w:r w:rsidRPr="00214037">
        <w:rPr>
          <w:sz w:val="24"/>
          <w:szCs w:val="24"/>
        </w:rPr>
        <w:t xml:space="preserve"> Simplified Peer-to-Peer Swarm Learning (P2P-SL) frameworks are also being developed to enhance accessibility for resource-constrained environments by reducing reliance on complex infrastructures like blockchain, further democratizing advanced machine learning in healthcare</w:t>
      </w:r>
      <w:r w:rsidR="00C95064" w:rsidRPr="00214037">
        <w:rPr>
          <w:sz w:val="24"/>
          <w:szCs w:val="24"/>
        </w:rPr>
        <w:t>.</w:t>
      </w:r>
      <w:r w:rsidRPr="00214037">
        <w:rPr>
          <w:sz w:val="24"/>
          <w:szCs w:val="24"/>
        </w:rPr>
        <w:t xml:space="preserve"> This collaborative ecosystem would accelerate medical research, enable personalized medicine, and facilitate the early detection of widespread health issues like pandemics by continuously monitoring health data across a broad network</w:t>
      </w:r>
      <w:r w:rsidR="00C95064" w:rsidRPr="00214037">
        <w:rPr>
          <w:sz w:val="24"/>
          <w:szCs w:val="24"/>
        </w:rPr>
        <w:t>.</w:t>
      </w:r>
    </w:p>
    <w:p w14:paraId="6E333D91" w14:textId="77777777" w:rsidR="00500256" w:rsidRPr="00214037" w:rsidRDefault="00500256" w:rsidP="004D2621">
      <w:pPr>
        <w:jc w:val="both"/>
        <w:rPr>
          <w:sz w:val="24"/>
          <w:szCs w:val="24"/>
        </w:rPr>
      </w:pPr>
    </w:p>
    <w:p w14:paraId="77B82E01" w14:textId="545AEED8" w:rsidR="00A208ED" w:rsidRDefault="00500256" w:rsidP="004D2621">
      <w:pPr>
        <w:pStyle w:val="Heading2"/>
        <w:jc w:val="both"/>
      </w:pPr>
      <w:bookmarkStart w:id="29" w:name="_Toc206105500"/>
      <w:r w:rsidRPr="006472F2">
        <w:t>6. Case Studies</w:t>
      </w:r>
      <w:bookmarkEnd w:id="29"/>
    </w:p>
    <w:p w14:paraId="5946F115" w14:textId="1EEA7208" w:rsidR="008E5B8B" w:rsidRPr="00A208ED" w:rsidRDefault="002F0CE2" w:rsidP="004D2621">
      <w:pPr>
        <w:pStyle w:val="Heading3"/>
        <w:jc w:val="both"/>
      </w:pPr>
      <w:bookmarkStart w:id="30" w:name="_Toc206105501"/>
      <w:r w:rsidRPr="00A208ED">
        <w:t>6.</w:t>
      </w:r>
      <w:r w:rsidR="008E5B8B" w:rsidRPr="00A208ED">
        <w:t>1.  Case Study: Dynamic Patient Visit Segmentation using Gaussian Mixture Models (GMM)</w:t>
      </w:r>
      <w:bookmarkEnd w:id="30"/>
    </w:p>
    <w:p w14:paraId="2D52EF60" w14:textId="77777777" w:rsidR="00441F28" w:rsidRDefault="00F753E9" w:rsidP="004D2621">
      <w:pPr>
        <w:jc w:val="both"/>
        <w:rPr>
          <w:sz w:val="24"/>
          <w:szCs w:val="24"/>
        </w:rPr>
      </w:pPr>
      <w:r w:rsidRPr="00F753E9">
        <w:rPr>
          <w:b/>
          <w:bCs/>
          <w:sz w:val="24"/>
          <w:szCs w:val="24"/>
        </w:rPr>
        <w:t>Context:</w:t>
      </w:r>
      <w:r w:rsidRPr="00F753E9">
        <w:rPr>
          <w:sz w:val="24"/>
          <w:szCs w:val="24"/>
        </w:rPr>
        <w:t xml:space="preserve"> Segmenting patient events by visit is a critical challenge in large-scale dementia studies, such as those conducted at the Neurology Clinic DZNE (University of Medicine, Rostock).</w:t>
      </w:r>
    </w:p>
    <w:p w14:paraId="1BDCB960" w14:textId="32011D69" w:rsidR="00F753E9" w:rsidRPr="00F753E9" w:rsidRDefault="00F753E9" w:rsidP="004D2621">
      <w:pPr>
        <w:jc w:val="both"/>
        <w:rPr>
          <w:b/>
          <w:bCs/>
          <w:sz w:val="24"/>
          <w:szCs w:val="24"/>
        </w:rPr>
      </w:pPr>
      <w:r w:rsidRPr="00F753E9">
        <w:rPr>
          <w:sz w:val="24"/>
          <w:szCs w:val="24"/>
        </w:rPr>
        <w:t>Patient event data—including blood tests, lab results, and diagnoses—is recorded continuously and often spans multiple visits. Traditional fixed-threshold approaches, which rely on preset time windows to define visits, are arbitrary and frequently inadequate for patients with irregular or complex event patterns. Rather than relying on generic examples from other studies, we selected a real-world case scenario from DZNE to illustrate the practical challenges and solutions in visit segmentation. In the context of next-generation healthcare and coordinated AI systems, precise visit segmentation is vital for accurate label assignment, tracking disease progression, conducting survival analysis, and ensuring effective model training.</w:t>
      </w:r>
    </w:p>
    <w:p w14:paraId="3E0B2108" w14:textId="77777777" w:rsidR="008E5B8B" w:rsidRPr="00214037" w:rsidRDefault="008E5B8B" w:rsidP="004D2621">
      <w:pPr>
        <w:jc w:val="both"/>
        <w:rPr>
          <w:b/>
          <w:bCs/>
          <w:sz w:val="24"/>
          <w:szCs w:val="24"/>
        </w:rPr>
      </w:pPr>
      <w:r w:rsidRPr="00214037">
        <w:rPr>
          <w:b/>
          <w:bCs/>
          <w:sz w:val="24"/>
          <w:szCs w:val="24"/>
        </w:rPr>
        <w:t>Methodology: Data-Driven Segmentation with Gaussian Mixture Models</w:t>
      </w:r>
    </w:p>
    <w:p w14:paraId="4BFEFBA9" w14:textId="77777777" w:rsidR="008E5B8B" w:rsidRPr="00214037" w:rsidRDefault="008E5B8B" w:rsidP="004D2621">
      <w:pPr>
        <w:jc w:val="both"/>
        <w:rPr>
          <w:sz w:val="24"/>
          <w:szCs w:val="24"/>
        </w:rPr>
      </w:pPr>
      <w:r w:rsidRPr="00214037">
        <w:rPr>
          <w:sz w:val="24"/>
          <w:szCs w:val="24"/>
        </w:rPr>
        <w:t>This case study employs a Gaussian Mixture Model (GMM) to dynamically segment patient visits based on temporal gaps between consecutive healthcare events. The premise is that intra-visit gaps are typically short, while inter-visit gaps are significantly longer.</w:t>
      </w:r>
    </w:p>
    <w:p w14:paraId="10094E60" w14:textId="577D3881" w:rsidR="008E5B8B" w:rsidRDefault="008E5B8B" w:rsidP="004D2621">
      <w:pPr>
        <w:jc w:val="both"/>
        <w:rPr>
          <w:sz w:val="24"/>
          <w:szCs w:val="24"/>
        </w:rPr>
      </w:pPr>
      <w:r w:rsidRPr="00214037">
        <w:rPr>
          <w:sz w:val="24"/>
          <w:szCs w:val="24"/>
        </w:rPr>
        <w:t>The</w:t>
      </w:r>
      <w:r w:rsidR="006F5A0F" w:rsidRPr="00214037">
        <w:rPr>
          <w:sz w:val="24"/>
          <w:szCs w:val="24"/>
        </w:rPr>
        <w:t xml:space="preserve"> </w:t>
      </w:r>
      <w:r w:rsidR="00E45309" w:rsidRPr="00214037">
        <w:rPr>
          <w:sz w:val="24"/>
          <w:szCs w:val="24"/>
        </w:rPr>
        <w:t>specialized</w:t>
      </w:r>
      <w:r w:rsidR="001E564B" w:rsidRPr="00214037">
        <w:rPr>
          <w:sz w:val="24"/>
          <w:szCs w:val="24"/>
        </w:rPr>
        <w:t xml:space="preserve"> </w:t>
      </w:r>
      <w:r w:rsidR="005015C0" w:rsidRPr="00214037">
        <w:rPr>
          <w:sz w:val="24"/>
          <w:szCs w:val="24"/>
        </w:rPr>
        <w:t>GMM logic</w:t>
      </w:r>
      <w:r w:rsidRPr="00214037">
        <w:rPr>
          <w:sz w:val="24"/>
          <w:szCs w:val="24"/>
        </w:rPr>
        <w:t xml:space="preserve"> </w:t>
      </w:r>
      <w:r w:rsidR="00E45309" w:rsidRPr="00214037">
        <w:rPr>
          <w:sz w:val="24"/>
          <w:szCs w:val="24"/>
        </w:rPr>
        <w:t>analyses</w:t>
      </w:r>
      <w:r w:rsidRPr="00214037">
        <w:rPr>
          <w:sz w:val="24"/>
          <w:szCs w:val="24"/>
        </w:rPr>
        <w:t xml:space="preserve"> the distribution of these inter-event gaps, fitting a two-component GMM (representing "short" and "long" gaps). It then calculates the intersection point of these two distributions, which serves as a data-driven threshold</w:t>
      </w:r>
      <w:r w:rsidR="00C5429E" w:rsidRPr="00214037">
        <w:rPr>
          <w:sz w:val="24"/>
          <w:szCs w:val="24"/>
        </w:rPr>
        <w:t xml:space="preserve"> (see</w:t>
      </w:r>
      <w:r w:rsidR="005C75E9">
        <w:rPr>
          <w:sz w:val="24"/>
          <w:szCs w:val="24"/>
        </w:rPr>
        <w:t xml:space="preserve"> example</w:t>
      </w:r>
      <w:r w:rsidR="00C5429E" w:rsidRPr="00214037">
        <w:rPr>
          <w:sz w:val="24"/>
          <w:szCs w:val="24"/>
        </w:rPr>
        <w:t xml:space="preserve"> </w:t>
      </w:r>
      <w:r w:rsidR="00D83C4C" w:rsidRPr="00214037">
        <w:rPr>
          <w:sz w:val="24"/>
          <w:szCs w:val="24"/>
        </w:rPr>
        <w:t>F</w:t>
      </w:r>
      <w:r w:rsidR="00C5429E" w:rsidRPr="00214037">
        <w:rPr>
          <w:sz w:val="24"/>
          <w:szCs w:val="24"/>
        </w:rPr>
        <w:t>ig</w:t>
      </w:r>
      <w:r w:rsidR="002C3021" w:rsidRPr="00214037">
        <w:rPr>
          <w:sz w:val="24"/>
          <w:szCs w:val="24"/>
        </w:rPr>
        <w:t>.</w:t>
      </w:r>
      <w:r w:rsidR="00D83C4C" w:rsidRPr="00214037">
        <w:rPr>
          <w:sz w:val="24"/>
          <w:szCs w:val="24"/>
        </w:rPr>
        <w:t>1</w:t>
      </w:r>
      <w:r w:rsidR="006B0C13">
        <w:rPr>
          <w:sz w:val="24"/>
          <w:szCs w:val="24"/>
        </w:rPr>
        <w:t>.</w:t>
      </w:r>
      <w:r w:rsidR="002C3021" w:rsidRPr="00214037">
        <w:rPr>
          <w:sz w:val="24"/>
          <w:szCs w:val="24"/>
        </w:rPr>
        <w:t>)</w:t>
      </w:r>
      <w:r w:rsidRPr="00214037">
        <w:rPr>
          <w:sz w:val="24"/>
          <w:szCs w:val="24"/>
        </w:rPr>
        <w:t>. The</w:t>
      </w:r>
      <w:r w:rsidR="00743E80" w:rsidRPr="00214037">
        <w:rPr>
          <w:sz w:val="24"/>
          <w:szCs w:val="24"/>
        </w:rPr>
        <w:t xml:space="preserve">n a simple segmentation </w:t>
      </w:r>
      <w:r w:rsidR="00CF3590" w:rsidRPr="00214037">
        <w:rPr>
          <w:sz w:val="24"/>
          <w:szCs w:val="24"/>
        </w:rPr>
        <w:t>filter</w:t>
      </w:r>
      <w:r w:rsidR="003B36D4" w:rsidRPr="00214037">
        <w:rPr>
          <w:sz w:val="24"/>
          <w:szCs w:val="24"/>
        </w:rPr>
        <w:t xml:space="preserve"> </w:t>
      </w:r>
      <w:r w:rsidRPr="00214037">
        <w:rPr>
          <w:sz w:val="24"/>
          <w:szCs w:val="24"/>
        </w:rPr>
        <w:t>applies this threshold to assign a unique visit</w:t>
      </w:r>
      <w:r w:rsidR="00795A92" w:rsidRPr="00214037">
        <w:rPr>
          <w:sz w:val="24"/>
          <w:szCs w:val="24"/>
        </w:rPr>
        <w:t>-</w:t>
      </w:r>
      <w:r w:rsidRPr="00214037">
        <w:rPr>
          <w:sz w:val="24"/>
          <w:szCs w:val="24"/>
        </w:rPr>
        <w:t xml:space="preserve">id to each event, effectively clustering events into distinct </w:t>
      </w:r>
      <w:r w:rsidR="00987836" w:rsidRPr="00214037">
        <w:rPr>
          <w:sz w:val="24"/>
          <w:szCs w:val="24"/>
        </w:rPr>
        <w:t>visits</w:t>
      </w:r>
      <w:r w:rsidRPr="00214037">
        <w:rPr>
          <w:sz w:val="24"/>
          <w:szCs w:val="24"/>
        </w:rPr>
        <w:t>.</w:t>
      </w:r>
    </w:p>
    <w:p w14:paraId="2C0CEE42" w14:textId="77777777" w:rsidR="005C75E9" w:rsidRPr="00214037" w:rsidRDefault="005C75E9" w:rsidP="004D2621">
      <w:pPr>
        <w:jc w:val="both"/>
        <w:rPr>
          <w:sz w:val="24"/>
          <w:szCs w:val="24"/>
        </w:rPr>
      </w:pPr>
    </w:p>
    <w:p w14:paraId="50107365" w14:textId="77777777" w:rsidR="008E5B8B" w:rsidRPr="00214037" w:rsidRDefault="008E5B8B" w:rsidP="004D2621">
      <w:pPr>
        <w:jc w:val="both"/>
        <w:rPr>
          <w:sz w:val="24"/>
          <w:szCs w:val="24"/>
        </w:rPr>
      </w:pPr>
      <w:r w:rsidRPr="00214037">
        <w:rPr>
          <w:b/>
          <w:bCs/>
          <w:sz w:val="24"/>
          <w:szCs w:val="24"/>
        </w:rPr>
        <w:lastRenderedPageBreak/>
        <w:t>Key Steps:</w:t>
      </w:r>
    </w:p>
    <w:p w14:paraId="2227BE36" w14:textId="77777777" w:rsidR="008E5B8B" w:rsidRPr="00214037" w:rsidRDefault="008E5B8B" w:rsidP="004D2621">
      <w:pPr>
        <w:numPr>
          <w:ilvl w:val="0"/>
          <w:numId w:val="20"/>
        </w:numPr>
        <w:spacing w:after="0"/>
        <w:jc w:val="both"/>
        <w:rPr>
          <w:sz w:val="24"/>
          <w:szCs w:val="24"/>
        </w:rPr>
      </w:pPr>
      <w:r w:rsidRPr="00214037">
        <w:rPr>
          <w:b/>
          <w:bCs/>
          <w:sz w:val="24"/>
          <w:szCs w:val="24"/>
        </w:rPr>
        <w:t>Calculate Inter-Event Gaps:</w:t>
      </w:r>
      <w:r w:rsidRPr="00214037">
        <w:rPr>
          <w:sz w:val="24"/>
          <w:szCs w:val="24"/>
        </w:rPr>
        <w:t xml:space="preserve"> Compute time differences (in days) between consecutive events for a patient.</w:t>
      </w:r>
    </w:p>
    <w:p w14:paraId="69B8F342" w14:textId="77777777" w:rsidR="008E5B8B" w:rsidRPr="00214037" w:rsidRDefault="008E5B8B" w:rsidP="004D2621">
      <w:pPr>
        <w:numPr>
          <w:ilvl w:val="0"/>
          <w:numId w:val="20"/>
        </w:numPr>
        <w:spacing w:after="0"/>
        <w:jc w:val="both"/>
        <w:rPr>
          <w:sz w:val="24"/>
          <w:szCs w:val="24"/>
        </w:rPr>
      </w:pPr>
      <w:r w:rsidRPr="00214037">
        <w:rPr>
          <w:b/>
          <w:bCs/>
          <w:sz w:val="24"/>
          <w:szCs w:val="24"/>
        </w:rPr>
        <w:t>GMM Fitting:</w:t>
      </w:r>
      <w:r w:rsidRPr="00214037">
        <w:rPr>
          <w:sz w:val="24"/>
          <w:szCs w:val="24"/>
        </w:rPr>
        <w:t xml:space="preserve"> Train a 2-component GMM on these gap durations to identify properties of short vs. long gaps.</w:t>
      </w:r>
    </w:p>
    <w:p w14:paraId="77591C6A" w14:textId="77777777" w:rsidR="008E5B8B" w:rsidRPr="00214037" w:rsidRDefault="008E5B8B" w:rsidP="004D2621">
      <w:pPr>
        <w:numPr>
          <w:ilvl w:val="0"/>
          <w:numId w:val="20"/>
        </w:numPr>
        <w:spacing w:after="0"/>
        <w:jc w:val="both"/>
        <w:rPr>
          <w:sz w:val="24"/>
          <w:szCs w:val="24"/>
        </w:rPr>
      </w:pPr>
      <w:r w:rsidRPr="00214037">
        <w:rPr>
          <w:b/>
          <w:bCs/>
          <w:sz w:val="24"/>
          <w:szCs w:val="24"/>
        </w:rPr>
        <w:t>Threshold Determination:</w:t>
      </w:r>
      <w:r w:rsidRPr="00214037">
        <w:rPr>
          <w:sz w:val="24"/>
          <w:szCs w:val="24"/>
        </w:rPr>
        <w:t xml:space="preserve"> Calculate the mathematical intersection of the two fitted Gaussian probability density functions to establish a dynamic threshold.</w:t>
      </w:r>
    </w:p>
    <w:p w14:paraId="49CCE0FE" w14:textId="10778499" w:rsidR="000364F6" w:rsidRPr="00763302" w:rsidRDefault="00B94C25" w:rsidP="004D2621">
      <w:pPr>
        <w:numPr>
          <w:ilvl w:val="0"/>
          <w:numId w:val="20"/>
        </w:numPr>
        <w:spacing w:after="0"/>
        <w:jc w:val="both"/>
        <w:rPr>
          <w:sz w:val="24"/>
          <w:szCs w:val="24"/>
        </w:rPr>
      </w:pPr>
      <w:r>
        <w:rPr>
          <w:noProof/>
        </w:rPr>
        <mc:AlternateContent>
          <mc:Choice Requires="wps">
            <w:drawing>
              <wp:anchor distT="0" distB="0" distL="114300" distR="114300" simplePos="0" relativeHeight="251661312" behindDoc="0" locked="0" layoutInCell="1" allowOverlap="1" wp14:anchorId="5426901D" wp14:editId="2A39B0EB">
                <wp:simplePos x="0" y="0"/>
                <wp:positionH relativeFrom="column">
                  <wp:posOffset>970280</wp:posOffset>
                </wp:positionH>
                <wp:positionV relativeFrom="paragraph">
                  <wp:posOffset>3192145</wp:posOffset>
                </wp:positionV>
                <wp:extent cx="3790950" cy="635"/>
                <wp:effectExtent l="0" t="0" r="0" b="0"/>
                <wp:wrapTopAndBottom/>
                <wp:docPr id="27623897"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032A7FDA" w14:textId="469A32E6" w:rsidR="00B94C25" w:rsidRPr="00124832" w:rsidRDefault="00B94C25" w:rsidP="00B94C25">
                            <w:pPr>
                              <w:pStyle w:val="Caption"/>
                              <w:jc w:val="center"/>
                              <w:rPr>
                                <w:noProof/>
                              </w:rPr>
                            </w:pPr>
                            <w:bookmarkStart w:id="31" w:name="_Toc206103929"/>
                            <w:bookmarkStart w:id="32" w:name="_Toc206105146"/>
                            <w:r>
                              <w:t xml:space="preserve">Fig.  </w:t>
                            </w:r>
                            <w:fldSimple w:instr=" SEQ Fig._ \* ARABIC ">
                              <w:r w:rsidR="00994B05">
                                <w:rPr>
                                  <w:noProof/>
                                </w:rPr>
                                <w:t>5</w:t>
                              </w:r>
                            </w:fldSimple>
                            <w:r>
                              <w:t xml:space="preserve">. </w:t>
                            </w:r>
                            <w:r w:rsidRPr="004D1A9E">
                              <w:t>Visit Group Segmentation using Gaussian Mixture Model</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6901D" id="_x0000_s1027" type="#_x0000_t202" style="position:absolute;left:0;text-align:left;margin-left:76.4pt;margin-top:251.35pt;width:29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" stroked="f">
                <v:textbox style="mso-fit-shape-to-text:t" inset="0,0,0,0">
                  <w:txbxContent>
                    <w:p w14:paraId="032A7FDA" w14:textId="469A32E6" w:rsidR="00B94C25" w:rsidRPr="00124832" w:rsidRDefault="00B94C25" w:rsidP="00B94C25">
                      <w:pPr>
                        <w:pStyle w:val="Caption"/>
                        <w:jc w:val="center"/>
                        <w:rPr>
                          <w:noProof/>
                        </w:rPr>
                      </w:pPr>
                      <w:bookmarkStart w:id="33" w:name="_Toc206103929"/>
                      <w:bookmarkStart w:id="34" w:name="_Toc206105146"/>
                      <w:r>
                        <w:t xml:space="preserve">Fig.  </w:t>
                      </w:r>
                      <w:fldSimple w:instr=" SEQ Fig._ \* ARABIC ">
                        <w:r w:rsidR="00994B05">
                          <w:rPr>
                            <w:noProof/>
                          </w:rPr>
                          <w:t>5</w:t>
                        </w:r>
                      </w:fldSimple>
                      <w:r>
                        <w:t xml:space="preserve">. </w:t>
                      </w:r>
                      <w:r w:rsidRPr="004D1A9E">
                        <w:t>Visit Group Segmentation using Gaussian Mixture Model</w:t>
                      </w:r>
                      <w:bookmarkEnd w:id="33"/>
                      <w:bookmarkEnd w:id="34"/>
                    </w:p>
                  </w:txbxContent>
                </v:textbox>
                <w10:wrap type="topAndBottom"/>
              </v:shape>
            </w:pict>
          </mc:Fallback>
        </mc:AlternateContent>
      </w:r>
      <w:del w:id="35" w:author="Microsoft Word" w:date="2025-08-14T13:37:00Z" w16du:dateUtc="2025-08-14T20:37:00Z">
        <w:r w:rsidR="004036ED">
          <w:rPr>
            <w:noProof/>
          </w:rPr>
          <mc:AlternateContent>
            <mc:Choice Requires="wps">
              <w:drawing>
                <wp:anchor distT="0" distB="0" distL="114300" distR="114300" simplePos="0" relativeHeight="251653120" behindDoc="0" locked="0" layoutInCell="1" allowOverlap="1" wp14:anchorId="4438C75B" wp14:editId="24A5E9CE">
                  <wp:simplePos x="0" y="0"/>
                  <wp:positionH relativeFrom="column">
                    <wp:posOffset>970280</wp:posOffset>
                  </wp:positionH>
                  <wp:positionV relativeFrom="paragraph">
                    <wp:posOffset>3192145</wp:posOffset>
                  </wp:positionV>
                  <wp:extent cx="3790950" cy="635"/>
                  <wp:effectExtent l="0" t="0" r="0" b="0"/>
                  <wp:wrapTopAndBottom/>
                  <wp:docPr id="1260823984"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614E36DC" w14:textId="01FB72B2" w:rsidR="004036ED" w:rsidRPr="00084364" w:rsidRDefault="004036ED" w:rsidP="004036ED">
                              <w:pPr>
                                <w:pStyle w:val="Caption"/>
                                <w:jc w:val="center"/>
                                <w:rPr>
                                  <w:noProof/>
                                </w:rPr>
                              </w:pPr>
                              <w:bookmarkStart w:id="36" w:name="_Toc206103930"/>
                              <w:bookmarkStart w:id="37" w:name="_Toc206105147"/>
                              <w:r>
                                <w:t xml:space="preserve">Fig.  </w:t>
                              </w:r>
                              <w:r w:rsidR="007A1744">
                                <w:t>4</w:t>
                              </w:r>
                              <w:fldSimple w:instr=" SEQ Fig._ \* ARABIC ">
                                <w:r w:rsidR="00994B05">
                                  <w:rPr>
                                    <w:noProof/>
                                  </w:rPr>
                                  <w:t>6</w:t>
                                </w:r>
                              </w:fldSimple>
                              <w:r w:rsidR="00506466">
                                <w:t>.</w:t>
                              </w:r>
                              <w:r>
                                <w:t xml:space="preserve"> </w:t>
                              </w:r>
                              <w:r w:rsidRPr="00B023D4">
                                <w:t>Visit Group Segmentation using Gaussian Mixture Model</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8C75B" id="_x0000_s1028" type="#_x0000_t202" style="position:absolute;left:0;text-align:left;margin-left:76.4pt;margin-top:251.35pt;width:29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AR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rj7fT22sKSYrdXF3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" stroked="f">
                  <v:textbox style="mso-fit-shape-to-text:t" inset="0,0,0,0">
                    <w:txbxContent>
                      <w:p w14:paraId="614E36DC" w14:textId="01FB72B2" w:rsidR="004036ED" w:rsidRPr="00084364" w:rsidRDefault="004036ED" w:rsidP="004036ED">
                        <w:pPr>
                          <w:pStyle w:val="Caption"/>
                          <w:jc w:val="center"/>
                          <w:rPr>
                            <w:noProof/>
                          </w:rPr>
                        </w:pPr>
                        <w:bookmarkStart w:id="38" w:name="_Toc206103930"/>
                        <w:bookmarkStart w:id="39" w:name="_Toc206105147"/>
                        <w:r>
                          <w:t xml:space="preserve">Fig.  </w:t>
                        </w:r>
                        <w:r w:rsidR="007A1744">
                          <w:t>4</w:t>
                        </w:r>
                        <w:fldSimple w:instr=" SEQ Fig._ \* ARABIC ">
                          <w:r w:rsidR="00994B05">
                            <w:rPr>
                              <w:noProof/>
                            </w:rPr>
                            <w:t>6</w:t>
                          </w:r>
                        </w:fldSimple>
                        <w:r w:rsidR="00506466">
                          <w:t>.</w:t>
                        </w:r>
                        <w:r>
                          <w:t xml:space="preserve"> </w:t>
                        </w:r>
                        <w:r w:rsidRPr="00B023D4">
                          <w:t>Visit Group Segmentation using Gaussian Mixture Model</w:t>
                        </w:r>
                        <w:bookmarkEnd w:id="38"/>
                        <w:bookmarkEnd w:id="39"/>
                      </w:p>
                    </w:txbxContent>
                  </v:textbox>
                  <w10:wrap type="topAndBottom"/>
                </v:shape>
              </w:pict>
            </mc:Fallback>
          </mc:AlternateContent>
        </w:r>
      </w:del>
      <w:r w:rsidR="00D83C4C" w:rsidRPr="00214037">
        <w:rPr>
          <w:noProof/>
          <w:sz w:val="24"/>
          <w:szCs w:val="24"/>
        </w:rPr>
        <w:drawing>
          <wp:anchor distT="0" distB="0" distL="114300" distR="114300" simplePos="0" relativeHeight="251651072" behindDoc="0" locked="0" layoutInCell="1" allowOverlap="1" wp14:anchorId="422AC075" wp14:editId="393B63E7">
            <wp:simplePos x="0" y="0"/>
            <wp:positionH relativeFrom="margin">
              <wp:posOffset>970280</wp:posOffset>
            </wp:positionH>
            <wp:positionV relativeFrom="paragraph">
              <wp:posOffset>487053</wp:posOffset>
            </wp:positionV>
            <wp:extent cx="3790950" cy="2647950"/>
            <wp:effectExtent l="0" t="0" r="0" b="0"/>
            <wp:wrapTopAndBottom/>
            <wp:docPr id="638967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B8B" w:rsidRPr="00214037">
        <w:rPr>
          <w:b/>
          <w:bCs/>
          <w:sz w:val="24"/>
          <w:szCs w:val="24"/>
        </w:rPr>
        <w:t>Visit Assignment:</w:t>
      </w:r>
      <w:r w:rsidR="008E5B8B" w:rsidRPr="00214037">
        <w:rPr>
          <w:sz w:val="24"/>
          <w:szCs w:val="24"/>
        </w:rPr>
        <w:t xml:space="preserve"> Group events into visits; a new visit begins if the gap exceeds the </w:t>
      </w:r>
      <w:r w:rsidR="008E5B8B" w:rsidRPr="00923E63">
        <w:rPr>
          <w:sz w:val="24"/>
          <w:szCs w:val="24"/>
        </w:rPr>
        <w:t>determined threshold.</w:t>
      </w:r>
      <w:r w:rsidR="004036ED" w:rsidRPr="004036ED">
        <w:rPr>
          <w:sz w:val="24"/>
          <w:szCs w:val="24"/>
        </w:rPr>
        <w:t xml:space="preserve"> </w:t>
      </w:r>
    </w:p>
    <w:p w14:paraId="20DAED9C" w14:textId="6C8AEA3C" w:rsidR="008E5B8B" w:rsidRPr="00923E63" w:rsidRDefault="008E5B8B" w:rsidP="004D2621">
      <w:pPr>
        <w:jc w:val="both"/>
        <w:rPr>
          <w:b/>
          <w:bCs/>
          <w:sz w:val="24"/>
          <w:szCs w:val="24"/>
        </w:rPr>
      </w:pPr>
      <w:r w:rsidRPr="00923E63">
        <w:rPr>
          <w:b/>
          <w:bCs/>
          <w:sz w:val="24"/>
          <w:szCs w:val="24"/>
        </w:rPr>
        <w:t>Research Value &amp; Future Usage within a Coordinated AI Framework</w:t>
      </w:r>
    </w:p>
    <w:p w14:paraId="09DA2B6E" w14:textId="3A4D1FA6" w:rsidR="008E5B8B" w:rsidRPr="00923E63" w:rsidRDefault="008E5B8B" w:rsidP="004D2621">
      <w:pPr>
        <w:jc w:val="both"/>
        <w:rPr>
          <w:sz w:val="24"/>
          <w:szCs w:val="24"/>
        </w:rPr>
      </w:pPr>
      <w:r w:rsidRPr="00923E63">
        <w:rPr>
          <w:sz w:val="24"/>
          <w:szCs w:val="24"/>
        </w:rPr>
        <w:t>This GMM-based segmentation offers significant research value and opens avenues for future applications within a "Coordinated AI Approach" or "Swarm Intelligence" system for healthcare</w:t>
      </w:r>
      <w:r w:rsidR="00DD5052">
        <w:rPr>
          <w:sz w:val="24"/>
          <w:szCs w:val="24"/>
        </w:rPr>
        <w:t>.</w:t>
      </w:r>
    </w:p>
    <w:p w14:paraId="14B10D68" w14:textId="7C3E5FE6" w:rsidR="008E5B8B" w:rsidRPr="00923E63" w:rsidRDefault="00A65EFE" w:rsidP="004D2621">
      <w:pPr>
        <w:jc w:val="both"/>
        <w:rPr>
          <w:sz w:val="24"/>
          <w:szCs w:val="24"/>
        </w:rPr>
      </w:pPr>
      <w:r w:rsidRPr="00923E63">
        <w:rPr>
          <w:sz w:val="24"/>
          <w:szCs w:val="24"/>
        </w:rPr>
        <w:t>Particularly</w:t>
      </w:r>
      <w:r w:rsidR="008B7767" w:rsidRPr="00923E63">
        <w:rPr>
          <w:sz w:val="24"/>
          <w:szCs w:val="24"/>
        </w:rPr>
        <w:t xml:space="preserve"> </w:t>
      </w:r>
      <w:r w:rsidR="009C5FBC" w:rsidRPr="00923E63">
        <w:rPr>
          <w:sz w:val="24"/>
          <w:szCs w:val="24"/>
        </w:rPr>
        <w:t>the approach here</w:t>
      </w:r>
      <w:r w:rsidR="0038378F" w:rsidRPr="00923E63">
        <w:rPr>
          <w:sz w:val="24"/>
          <w:szCs w:val="24"/>
        </w:rPr>
        <w:t xml:space="preserve"> can</w:t>
      </w:r>
      <w:r w:rsidRPr="00923E63">
        <w:rPr>
          <w:sz w:val="24"/>
          <w:szCs w:val="24"/>
        </w:rPr>
        <w:t xml:space="preserve"> </w:t>
      </w:r>
      <w:r w:rsidR="008E5B8B" w:rsidRPr="00923E63">
        <w:rPr>
          <w:sz w:val="24"/>
          <w:szCs w:val="24"/>
        </w:rPr>
        <w:t>act as a specialized, intelligent "agent" within a larger healthcare AI swarm. It provides foundational, accurately segmented data that allows other specialized AI agents (e.g., Clinical NLP for extracting insights within visits, Resource Optimization for predicting demand based on visit patterns, Patient Engagement for identifying care gaps) to operate with greater precision and context</w:t>
      </w:r>
      <w:r w:rsidR="00D11867" w:rsidRPr="00923E63">
        <w:rPr>
          <w:sz w:val="24"/>
          <w:szCs w:val="24"/>
        </w:rPr>
        <w:t>.</w:t>
      </w:r>
    </w:p>
    <w:p w14:paraId="675C124A" w14:textId="4ABAA0D9" w:rsidR="004D1367" w:rsidRPr="00923E63" w:rsidRDefault="008E5B8B" w:rsidP="004D2621">
      <w:pPr>
        <w:jc w:val="both"/>
        <w:rPr>
          <w:sz w:val="24"/>
          <w:szCs w:val="24"/>
        </w:rPr>
      </w:pPr>
      <w:r w:rsidRPr="00923E63">
        <w:rPr>
          <w:sz w:val="24"/>
          <w:szCs w:val="24"/>
        </w:rPr>
        <w:t xml:space="preserve">Employing Gaussian Mixture Models for dynamic patient visit segmentation offers a data-driven improvement over traditional methods, providing a more accurate representation of </w:t>
      </w:r>
      <w:r w:rsidR="009D6D03">
        <w:rPr>
          <w:sz w:val="24"/>
          <w:szCs w:val="24"/>
        </w:rPr>
        <w:t>patient care</w:t>
      </w:r>
      <w:r w:rsidRPr="00923E63">
        <w:rPr>
          <w:sz w:val="24"/>
          <w:szCs w:val="24"/>
        </w:rPr>
        <w:t>. This approach holds substantial</w:t>
      </w:r>
      <w:r w:rsidRPr="00EC734E">
        <w:rPr>
          <w:sz w:val="24"/>
          <w:szCs w:val="24"/>
        </w:rPr>
        <w:t xml:space="preserve"> research value </w:t>
      </w:r>
      <w:r w:rsidRPr="00923E63">
        <w:rPr>
          <w:sz w:val="24"/>
          <w:szCs w:val="24"/>
        </w:rPr>
        <w:t>by enabling deeper insights into patient journeys and serves as a crucial, structured input for advanced AI applications. In the evolving landscape of "</w:t>
      </w:r>
      <w:r w:rsidR="00BC1008" w:rsidRPr="00923E63">
        <w:rPr>
          <w:sz w:val="24"/>
          <w:szCs w:val="24"/>
        </w:rPr>
        <w:t>A</w:t>
      </w:r>
      <w:r w:rsidR="00C44B84" w:rsidRPr="00923E63">
        <w:rPr>
          <w:sz w:val="24"/>
          <w:szCs w:val="24"/>
        </w:rPr>
        <w:t>I</w:t>
      </w:r>
      <w:r w:rsidR="00287ADF" w:rsidRPr="00923E63">
        <w:rPr>
          <w:sz w:val="24"/>
          <w:szCs w:val="24"/>
        </w:rPr>
        <w:t xml:space="preserve"> &amp;</w:t>
      </w:r>
      <w:r w:rsidR="00E93889" w:rsidRPr="00923E63">
        <w:rPr>
          <w:sz w:val="24"/>
          <w:szCs w:val="24"/>
        </w:rPr>
        <w:t xml:space="preserve"> </w:t>
      </w:r>
      <w:r w:rsidRPr="00923E63">
        <w:rPr>
          <w:sz w:val="24"/>
          <w:szCs w:val="24"/>
        </w:rPr>
        <w:t>Healthcare" this GMM-based segmentation is an intelligent component that underpins more precise predictions, optimized resource utilization, and ultimately, contributes to a more effective and research-informed healthcare delivery system.</w:t>
      </w:r>
    </w:p>
    <w:p w14:paraId="4CA00228" w14:textId="7AC06870" w:rsidR="005C4ACA" w:rsidRPr="00A208ED" w:rsidRDefault="00256E23" w:rsidP="004D2621">
      <w:pPr>
        <w:pStyle w:val="Heading3"/>
        <w:jc w:val="both"/>
      </w:pPr>
      <w:bookmarkStart w:id="40" w:name="_Toc206105502"/>
      <w:r w:rsidRPr="00A208ED">
        <w:lastRenderedPageBreak/>
        <w:t>6.</w:t>
      </w:r>
      <w:r w:rsidR="005C4ACA" w:rsidRPr="00A208ED">
        <w:t>2. Case Study: Anonymization in Medical Imaging Technologies (CT, PET, MRI)</w:t>
      </w:r>
      <w:bookmarkEnd w:id="40"/>
    </w:p>
    <w:p w14:paraId="335540C1" w14:textId="77777777" w:rsidR="002547DC" w:rsidRPr="00923E63" w:rsidRDefault="005C4ACA" w:rsidP="004D2621">
      <w:pPr>
        <w:jc w:val="both"/>
        <w:rPr>
          <w:sz w:val="24"/>
          <w:szCs w:val="24"/>
        </w:rPr>
      </w:pPr>
      <w:r w:rsidRPr="00923E63">
        <w:rPr>
          <w:b/>
          <w:bCs/>
          <w:sz w:val="24"/>
          <w:szCs w:val="24"/>
        </w:rPr>
        <w:t>Context:</w:t>
      </w:r>
      <w:r w:rsidRPr="00923E63">
        <w:rPr>
          <w:sz w:val="24"/>
          <w:szCs w:val="24"/>
        </w:rPr>
        <w:t xml:space="preserve"> </w:t>
      </w:r>
      <w:r w:rsidR="002547DC" w:rsidRPr="00923E63">
        <w:rPr>
          <w:sz w:val="24"/>
          <w:szCs w:val="24"/>
        </w:rPr>
        <w:t>The challenge of patient privacy from computer recognizable scan data of the medical modalities.</w:t>
      </w:r>
    </w:p>
    <w:p w14:paraId="68A20234" w14:textId="037F24D3" w:rsidR="002547DC" w:rsidRPr="002547DC" w:rsidRDefault="002547DC" w:rsidP="004D2621">
      <w:pPr>
        <w:jc w:val="both"/>
        <w:rPr>
          <w:sz w:val="24"/>
          <w:szCs w:val="24"/>
        </w:rPr>
      </w:pPr>
      <w:r w:rsidRPr="002547DC">
        <w:rPr>
          <w:sz w:val="24"/>
          <w:szCs w:val="24"/>
        </w:rPr>
        <w:t>In the last decade, facial detection algorithms have achieved remarkable accuracy, enabling identification of individuals even in poor imaging conditions. While these state-of-the-art models are trained on massive 2D datasets,</w:t>
      </w:r>
      <w:r w:rsidR="009F5FAE">
        <w:rPr>
          <w:sz w:val="24"/>
          <w:szCs w:val="24"/>
        </w:rPr>
        <w:t xml:space="preserve"> in a different setting</w:t>
      </w:r>
      <w:r w:rsidRPr="002547DC">
        <w:rPr>
          <w:sz w:val="24"/>
          <w:szCs w:val="24"/>
        </w:rPr>
        <w:t xml:space="preserve"> they pose serious privacy risks when applied to 3D medical data from CT, PET, and MRI modalities. Medical imaging can reconstruct recognizable facial features through 3D rendering. Even when these features aren't clearly visible to human observers, motivated attackers could combine processing techniques, deep learning models, and publicly available social media images to access sensitive medical data. This vulnerability persists even after applying traditional anonymization methods that only remove personal identifying information from metadata.</w:t>
      </w:r>
    </w:p>
    <w:p w14:paraId="0960C2A8" w14:textId="2A3B79C8" w:rsidR="00364D4E" w:rsidRPr="00923E63" w:rsidRDefault="00364D4E" w:rsidP="004D2621">
      <w:pPr>
        <w:jc w:val="both"/>
        <w:rPr>
          <w:b/>
          <w:bCs/>
          <w:sz w:val="24"/>
          <w:szCs w:val="24"/>
        </w:rPr>
      </w:pPr>
      <w:r w:rsidRPr="00923E63">
        <w:rPr>
          <w:b/>
          <w:bCs/>
          <w:sz w:val="24"/>
          <w:szCs w:val="24"/>
        </w:rPr>
        <w:t>Methodology: Surface-Based Facial Region Detection and Selective Anonymization</w:t>
      </w:r>
    </w:p>
    <w:p w14:paraId="34A5E997" w14:textId="4D8657B7" w:rsidR="00411E29" w:rsidRPr="00411E29" w:rsidRDefault="00411E29" w:rsidP="004D2621">
      <w:pPr>
        <w:jc w:val="both"/>
        <w:rPr>
          <w:sz w:val="24"/>
          <w:szCs w:val="24"/>
        </w:rPr>
      </w:pPr>
      <w:r w:rsidRPr="00411E29">
        <w:rPr>
          <w:sz w:val="24"/>
          <w:szCs w:val="24"/>
        </w:rPr>
        <w:t>This case study examines the anonymization approach developed in the total-body-anonymization repository [1</w:t>
      </w:r>
      <w:r w:rsidR="00300FC4">
        <w:rPr>
          <w:sz w:val="24"/>
          <w:szCs w:val="24"/>
        </w:rPr>
        <w:t>, 13</w:t>
      </w:r>
      <w:r w:rsidRPr="00411E29">
        <w:rPr>
          <w:sz w:val="24"/>
          <w:szCs w:val="24"/>
        </w:rPr>
        <w:t>]. The methodology addresses privacy vulnerabilities through a systematic pipeline that detects and obscures facial regions while preserving diagnostic quality</w:t>
      </w:r>
    </w:p>
    <w:p w14:paraId="60185B68" w14:textId="6A663390" w:rsidR="00364D4E" w:rsidRPr="00923E63" w:rsidRDefault="00364D4E" w:rsidP="004D2621">
      <w:pPr>
        <w:jc w:val="both"/>
        <w:rPr>
          <w:b/>
          <w:bCs/>
          <w:sz w:val="24"/>
          <w:szCs w:val="24"/>
        </w:rPr>
      </w:pPr>
      <w:r w:rsidRPr="00923E63">
        <w:rPr>
          <w:b/>
          <w:bCs/>
          <w:sz w:val="24"/>
          <w:szCs w:val="24"/>
        </w:rPr>
        <w:t>The process operates in three key steps:</w:t>
      </w:r>
    </w:p>
    <w:p w14:paraId="21777D59" w14:textId="18CC3CB8" w:rsidR="00364D4E" w:rsidRPr="00923E63" w:rsidRDefault="00364D4E" w:rsidP="004D2621">
      <w:pPr>
        <w:pStyle w:val="ListParagraph"/>
        <w:numPr>
          <w:ilvl w:val="0"/>
          <w:numId w:val="25"/>
        </w:numPr>
        <w:jc w:val="both"/>
        <w:rPr>
          <w:sz w:val="24"/>
          <w:szCs w:val="24"/>
        </w:rPr>
      </w:pPr>
      <w:r w:rsidRPr="00923E63">
        <w:rPr>
          <w:b/>
          <w:bCs/>
          <w:sz w:val="24"/>
          <w:szCs w:val="24"/>
        </w:rPr>
        <w:t xml:space="preserve">Surface Detection: </w:t>
      </w:r>
      <w:r w:rsidRPr="00923E63">
        <w:rPr>
          <w:sz w:val="24"/>
          <w:szCs w:val="24"/>
        </w:rPr>
        <w:t>Project 3D volumes into 2D offset images using modality-specific thresholding (Otsu for CT, mean-based for PET) to highlight facial contours.</w:t>
      </w:r>
    </w:p>
    <w:p w14:paraId="00108DA3" w14:textId="2FE4194B" w:rsidR="00364D4E" w:rsidRPr="00923E63" w:rsidRDefault="00364D4E" w:rsidP="004D2621">
      <w:pPr>
        <w:pStyle w:val="ListParagraph"/>
        <w:numPr>
          <w:ilvl w:val="0"/>
          <w:numId w:val="25"/>
        </w:numPr>
        <w:jc w:val="both"/>
        <w:rPr>
          <w:sz w:val="24"/>
          <w:szCs w:val="24"/>
        </w:rPr>
      </w:pPr>
      <w:r w:rsidRPr="00923E63">
        <w:rPr>
          <w:b/>
          <w:bCs/>
          <w:sz w:val="24"/>
          <w:szCs w:val="24"/>
        </w:rPr>
        <w:t>Face Identification:</w:t>
      </w:r>
      <w:r w:rsidRPr="00923E63">
        <w:rPr>
          <w:sz w:val="24"/>
          <w:szCs w:val="24"/>
        </w:rPr>
        <w:t xml:space="preserve"> Apply MTCNN (Multi-task Convolutional Neural Networks) for robust face detection, with Haar cascades as fallback, constrained to anatomically plausible regions.</w:t>
      </w:r>
    </w:p>
    <w:p w14:paraId="0AE9C97E" w14:textId="724B283D" w:rsidR="00364D4E" w:rsidRPr="00923E63" w:rsidRDefault="00364D4E" w:rsidP="004D2621">
      <w:pPr>
        <w:pStyle w:val="ListParagraph"/>
        <w:numPr>
          <w:ilvl w:val="0"/>
          <w:numId w:val="25"/>
        </w:numPr>
        <w:jc w:val="both"/>
        <w:rPr>
          <w:b/>
          <w:bCs/>
          <w:sz w:val="24"/>
          <w:szCs w:val="24"/>
        </w:rPr>
      </w:pPr>
      <w:r w:rsidRPr="00923E63">
        <w:rPr>
          <w:b/>
          <w:bCs/>
          <w:sz w:val="24"/>
          <w:szCs w:val="24"/>
        </w:rPr>
        <w:t>Selective Anonymization:</w:t>
      </w:r>
      <w:r w:rsidRPr="00923E63">
        <w:rPr>
          <w:sz w:val="24"/>
          <w:szCs w:val="24"/>
        </w:rPr>
        <w:t xml:space="preserve"> Blur or pixelate detected facial regions following natural contours, ensuring privacy without compromising non-facial diagnostic information</w:t>
      </w:r>
      <w:r w:rsidRPr="00923E63">
        <w:rPr>
          <w:b/>
          <w:bCs/>
          <w:sz w:val="24"/>
          <w:szCs w:val="24"/>
        </w:rPr>
        <w:t>.</w:t>
      </w:r>
    </w:p>
    <w:p w14:paraId="67D2D853" w14:textId="65499E73" w:rsidR="00B34039" w:rsidRPr="00F25C1E" w:rsidRDefault="005C4ACA" w:rsidP="004D2621">
      <w:pPr>
        <w:jc w:val="both"/>
        <w:rPr>
          <w:sz w:val="24"/>
          <w:szCs w:val="24"/>
        </w:rPr>
      </w:pPr>
      <w:r w:rsidRPr="00923E63">
        <w:rPr>
          <w:sz w:val="24"/>
          <w:szCs w:val="24"/>
        </w:rPr>
        <w:t xml:space="preserve">The effectiveness of this approach is demonstrated through gradient image analysis of </w:t>
      </w:r>
      <w:r w:rsidR="00C33541" w:rsidRPr="00923E63">
        <w:rPr>
          <w:sz w:val="24"/>
          <w:szCs w:val="24"/>
        </w:rPr>
        <w:t xml:space="preserve">a </w:t>
      </w:r>
      <w:r w:rsidRPr="00923E63">
        <w:rPr>
          <w:sz w:val="24"/>
          <w:szCs w:val="24"/>
        </w:rPr>
        <w:t>CT scan before and after anonymization</w:t>
      </w:r>
      <w:r w:rsidR="00C33541" w:rsidRPr="00923E63">
        <w:rPr>
          <w:sz w:val="24"/>
          <w:szCs w:val="24"/>
        </w:rPr>
        <w:t xml:space="preserve"> (see Fig.2.)</w:t>
      </w:r>
      <w:r w:rsidRPr="00923E63">
        <w:rPr>
          <w:sz w:val="24"/>
          <w:szCs w:val="24"/>
        </w:rPr>
        <w:t>. The gradient images reveal surface contours and facial features that could potentially be used for identification. As shown in the comparative analysis, the original gradient image clearly displays recognizable facial features including nose, eye sockets, and overall facial structure. After applying the anonymization</w:t>
      </w:r>
      <w:r w:rsidR="007F3DDD">
        <w:rPr>
          <w:sz w:val="24"/>
          <w:szCs w:val="24"/>
        </w:rPr>
        <w:t xml:space="preserve"> </w:t>
      </w:r>
      <w:r w:rsidRPr="00923E63">
        <w:rPr>
          <w:sz w:val="24"/>
          <w:szCs w:val="24"/>
        </w:rPr>
        <w:t>algorithm, these identifying features are effectively obscured while maintaining the overall anatomical structure necessary for medical diagnosis.</w:t>
      </w:r>
      <w:r w:rsidR="00B94C25">
        <w:rPr>
          <w:noProof/>
        </w:rPr>
        <mc:AlternateContent>
          <mc:Choice Requires="wps">
            <w:drawing>
              <wp:anchor distT="0" distB="0" distL="114300" distR="114300" simplePos="0" relativeHeight="251663360" behindDoc="0" locked="0" layoutInCell="1" allowOverlap="1" wp14:anchorId="54508402" wp14:editId="50E40604">
                <wp:simplePos x="0" y="0"/>
                <wp:positionH relativeFrom="column">
                  <wp:posOffset>0</wp:posOffset>
                </wp:positionH>
                <wp:positionV relativeFrom="paragraph">
                  <wp:posOffset>1397000</wp:posOffset>
                </wp:positionV>
                <wp:extent cx="5722620" cy="635"/>
                <wp:effectExtent l="0" t="0" r="0" b="0"/>
                <wp:wrapTopAndBottom/>
                <wp:docPr id="229738654"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3E33D39A" w14:textId="148EED89" w:rsidR="00B94C25" w:rsidRPr="00650E83" w:rsidRDefault="00B94C25" w:rsidP="00B94C25">
                            <w:pPr>
                              <w:pStyle w:val="Caption"/>
                              <w:jc w:val="center"/>
                            </w:pPr>
                            <w:bookmarkStart w:id="41" w:name="_Toc206103931"/>
                            <w:bookmarkStart w:id="42" w:name="_Toc206105148"/>
                            <w:r>
                              <w:t xml:space="preserve">Fig.  </w:t>
                            </w:r>
                            <w:fldSimple w:instr=" SEQ Fig._ \* ARABIC ">
                              <w:r w:rsidR="00994B05">
                                <w:rPr>
                                  <w:noProof/>
                                </w:rPr>
                                <w:t>7</w:t>
                              </w:r>
                            </w:fldSimple>
                            <w:r>
                              <w:t xml:space="preserve">. </w:t>
                            </w:r>
                            <w:r w:rsidRPr="007F3FC4">
                              <w:t>CT scan Anonymisation (comparison of Gradient Images)</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08402" id="_x0000_s1029" type="#_x0000_t202" style="position:absolute;left:0;text-align:left;margin-left:0;margin-top:110pt;width:450.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9f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" stroked="f">
                <v:textbox style="mso-fit-shape-to-text:t" inset="0,0,0,0">
                  <w:txbxContent>
                    <w:p w14:paraId="3E33D39A" w14:textId="148EED89" w:rsidR="00B94C25" w:rsidRPr="00650E83" w:rsidRDefault="00B94C25" w:rsidP="00B94C25">
                      <w:pPr>
                        <w:pStyle w:val="Caption"/>
                        <w:jc w:val="center"/>
                      </w:pPr>
                      <w:bookmarkStart w:id="43" w:name="_Toc206103931"/>
                      <w:bookmarkStart w:id="44" w:name="_Toc206105148"/>
                      <w:r>
                        <w:t xml:space="preserve">Fig.  </w:t>
                      </w:r>
                      <w:fldSimple w:instr=" SEQ Fig._ \* ARABIC ">
                        <w:r w:rsidR="00994B05">
                          <w:rPr>
                            <w:noProof/>
                          </w:rPr>
                          <w:t>7</w:t>
                        </w:r>
                      </w:fldSimple>
                      <w:r>
                        <w:t xml:space="preserve">. </w:t>
                      </w:r>
                      <w:r w:rsidRPr="007F3FC4">
                        <w:t>CT scan Anonymisation (comparison of Gradient Images)</w:t>
                      </w:r>
                      <w:bookmarkEnd w:id="43"/>
                      <w:bookmarkEnd w:id="44"/>
                    </w:p>
                  </w:txbxContent>
                </v:textbox>
                <w10:wrap type="topAndBottom"/>
              </v:shape>
            </w:pict>
          </mc:Fallback>
        </mc:AlternateContent>
      </w:r>
      <w:del w:id="45" w:author="Microsoft Word" w:date="2025-08-14T13:37:00Z" w16du:dateUtc="2025-08-14T20:37:00Z">
        <w:r w:rsidR="00F25C1E">
          <w:rPr>
            <w:noProof/>
          </w:rPr>
          <mc:AlternateContent>
            <mc:Choice Requires="wps">
              <w:drawing>
                <wp:anchor distT="0" distB="0" distL="114300" distR="114300" simplePos="0" relativeHeight="251657216" behindDoc="0" locked="0" layoutInCell="1" allowOverlap="1" wp14:anchorId="7E51D2EC" wp14:editId="5B8E7D48">
                  <wp:simplePos x="0" y="0"/>
                  <wp:positionH relativeFrom="column">
                    <wp:posOffset>0</wp:posOffset>
                  </wp:positionH>
                  <wp:positionV relativeFrom="paragraph">
                    <wp:posOffset>1391920</wp:posOffset>
                  </wp:positionV>
                  <wp:extent cx="5722620" cy="635"/>
                  <wp:effectExtent l="0" t="0" r="0" b="0"/>
                  <wp:wrapTopAndBottom/>
                  <wp:docPr id="655367111" name="Text Box 1"/>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14:paraId="49879464" w14:textId="6B3B14DF" w:rsidR="00F25C1E" w:rsidRPr="003A2A16" w:rsidRDefault="00F25C1E" w:rsidP="00F25C1E">
                              <w:pPr>
                                <w:pStyle w:val="Caption"/>
                                <w:jc w:val="center"/>
                              </w:pPr>
                              <w:bookmarkStart w:id="46" w:name="_Toc206103932"/>
                              <w:bookmarkStart w:id="47" w:name="_Toc206105149"/>
                              <w:r>
                                <w:t xml:space="preserve">Fig. </w:t>
                              </w:r>
                              <w:r w:rsidR="007A1744">
                                <w:t>5</w:t>
                              </w:r>
                              <w:r>
                                <w:t xml:space="preserve"> </w:t>
                              </w:r>
                              <w:fldSimple w:instr=" SEQ Fig._ \* ARABIC ">
                                <w:r w:rsidR="00994B05">
                                  <w:rPr>
                                    <w:noProof/>
                                  </w:rPr>
                                  <w:t>8</w:t>
                                </w:r>
                              </w:fldSimple>
                              <w:r w:rsidR="00506466">
                                <w:t>.</w:t>
                              </w:r>
                              <w:r>
                                <w:t xml:space="preserve"> </w:t>
                              </w:r>
                              <w:r w:rsidRPr="00233C0B">
                                <w:t>CT scan Anonymisation (comparison of Gradient Images)</w:t>
                              </w:r>
                              <w:bookmarkEnd w:id="46"/>
                              <w:r w:rsidR="001D713C">
                                <w:rPr>
                                  <w:color w:val="auto"/>
                                </w:rPr>
                              </w:r>
                              <w:fldSimple w:instr=" SEQ Fig._ \* ARABIC ">
                                <w:r w:rsidR="00994B05">
                                  <w:rPr>
                                    <w:noProof/>
                                  </w:rPr>
                                  <w:t>9</w:t>
                                </w:r>
                                <w:bookmarkEnd w:id="4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1D2EC" id="_x0000_s1030" type="#_x0000_t202" style="position:absolute;left:0;text-align:left;margin-left:0;margin-top:109.6pt;width:450.6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CkGg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x/l8MaeQpNji/U2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" stroked="f">
                  <v:textbox style="mso-fit-shape-to-text:t" inset="0,0,0,0">
                    <w:txbxContent>
                      <w:p w14:paraId="49879464" w14:textId="6B3B14DF" w:rsidR="00F25C1E" w:rsidRPr="003A2A16" w:rsidRDefault="00F25C1E" w:rsidP="00F25C1E">
                        <w:pPr>
                          <w:pStyle w:val="Caption"/>
                          <w:jc w:val="center"/>
                        </w:pPr>
                        <w:bookmarkStart w:id="48" w:name="_Toc206103932"/>
                        <w:bookmarkStart w:id="49" w:name="_Toc206105149"/>
                        <w:r>
                          <w:t xml:space="preserve">Fig. </w:t>
                        </w:r>
                        <w:r w:rsidR="007A1744">
                          <w:t>5</w:t>
                        </w:r>
                        <w:r>
                          <w:t xml:space="preserve"> </w:t>
                        </w:r>
                        <w:fldSimple w:instr=" SEQ Fig._ \* ARABIC ">
                          <w:r w:rsidR="00994B05">
                            <w:rPr>
                              <w:noProof/>
                            </w:rPr>
                            <w:t>8</w:t>
                          </w:r>
                        </w:fldSimple>
                        <w:r w:rsidR="00506466">
                          <w:t>.</w:t>
                        </w:r>
                        <w:r>
                          <w:t xml:space="preserve"> </w:t>
                        </w:r>
                        <w:r w:rsidRPr="00233C0B">
                          <w:t>CT scan Anonymisation (comparison of Gradient Images)</w:t>
                        </w:r>
                        <w:bookmarkEnd w:id="48"/>
                        <w:r w:rsidR="001D713C">
                          <w:rPr>
                            <w:color w:val="auto"/>
                          </w:rPr>
                        </w:r>
                        <w:fldSimple w:instr=" SEQ Fig._ \* ARABIC ">
                          <w:r w:rsidR="00994B05">
                            <w:rPr>
                              <w:noProof/>
                            </w:rPr>
                            <w:t>9</w:t>
                          </w:r>
                          <w:bookmarkEnd w:id="49"/>
                        </w:fldSimple>
                      </w:p>
                    </w:txbxContent>
                  </v:textbox>
                  <w10:wrap type="topAndBottom"/>
                </v:shape>
              </w:pict>
            </mc:Fallback>
          </mc:AlternateContent>
        </w:r>
      </w:del>
      <w:r w:rsidR="00B34039" w:rsidRPr="00923E63">
        <w:rPr>
          <w:i/>
          <w:iCs/>
          <w:noProof/>
          <w:sz w:val="24"/>
          <w:szCs w:val="24"/>
        </w:rPr>
        <w:drawing>
          <wp:anchor distT="0" distB="0" distL="114300" distR="114300" simplePos="0" relativeHeight="251665408" behindDoc="0" locked="0" layoutInCell="1" allowOverlap="1" wp14:anchorId="009DD2E4" wp14:editId="094A8C14">
            <wp:simplePos x="0" y="0"/>
            <wp:positionH relativeFrom="column">
              <wp:posOffset>0</wp:posOffset>
            </wp:positionH>
            <wp:positionV relativeFrom="paragraph">
              <wp:posOffset>0</wp:posOffset>
            </wp:positionV>
            <wp:extent cx="5722620" cy="1339850"/>
            <wp:effectExtent l="0" t="0" r="0" b="0"/>
            <wp:wrapTopAndBottom/>
            <wp:docPr id="126405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26992" b="26177"/>
                    <a:stretch>
                      <a:fillRect/>
                    </a:stretch>
                  </pic:blipFill>
                  <pic:spPr bwMode="auto">
                    <a:xfrm>
                      <a:off x="0" y="0"/>
                      <a:ext cx="5722620" cy="1339850"/>
                    </a:xfrm>
                    <a:prstGeom prst="rect">
                      <a:avLst/>
                    </a:prstGeom>
                    <a:noFill/>
                    <a:ln>
                      <a:noFill/>
                    </a:ln>
                    <a:extLst>
                      <a:ext uri="{53640926-AAD7-44D8-BBD7-CCE9431645EC}">
                        <a14:shadowObscured xmlns:a14="http://schemas.microsoft.com/office/drawing/2010/main"/>
                      </a:ext>
                    </a:extLst>
                  </pic:spPr>
                </pic:pic>
              </a:graphicData>
            </a:graphic>
          </wp:anchor>
        </w:drawing>
      </w:r>
      <w:r w:rsidR="00F25C1E" w:rsidRPr="00923E63">
        <w:rPr>
          <w:i/>
          <w:iCs/>
          <w:color w:val="44546A" w:themeColor="text2"/>
          <w:sz w:val="24"/>
          <w:szCs w:val="24"/>
        </w:rPr>
        <w:t xml:space="preserve"> </w:t>
      </w:r>
    </w:p>
    <w:p w14:paraId="1BDE530F" w14:textId="4DAE8658" w:rsidR="005C4ACA" w:rsidRDefault="005C4ACA" w:rsidP="004D2621">
      <w:pPr>
        <w:jc w:val="both"/>
        <w:rPr>
          <w:sz w:val="24"/>
          <w:szCs w:val="24"/>
        </w:rPr>
      </w:pPr>
      <w:r w:rsidRPr="00923E63">
        <w:rPr>
          <w:sz w:val="24"/>
          <w:szCs w:val="24"/>
        </w:rPr>
        <w:lastRenderedPageBreak/>
        <w:t>The innovation lies in the 3D-aware anonymization that considers the volumetric nature of medical data rather than treating it as simple 2D images. By using surface projection and gradient-based enhancement, the method can accurately identify facial features that might be reconstructed from medical scans, addressing the core vulnerability that traditional anonymization methods miss.</w:t>
      </w:r>
    </w:p>
    <w:p w14:paraId="7468AF3D" w14:textId="4B5CBA66" w:rsidR="00265069" w:rsidRPr="00265069" w:rsidRDefault="00265069" w:rsidP="004D2621">
      <w:pPr>
        <w:jc w:val="both"/>
        <w:rPr>
          <w:b/>
          <w:bCs/>
          <w:sz w:val="24"/>
          <w:szCs w:val="24"/>
        </w:rPr>
      </w:pPr>
      <w:r w:rsidRPr="00923E63">
        <w:rPr>
          <w:b/>
          <w:bCs/>
          <w:sz w:val="24"/>
          <w:szCs w:val="24"/>
        </w:rPr>
        <w:t>Research Value &amp; Future Usage within a Coordinated AI Framework</w:t>
      </w:r>
    </w:p>
    <w:p w14:paraId="59C7E274" w14:textId="7031F6ED" w:rsidR="00D10D2A" w:rsidRDefault="00265069" w:rsidP="004D2621">
      <w:pPr>
        <w:jc w:val="both"/>
        <w:rPr>
          <w:sz w:val="24"/>
          <w:szCs w:val="24"/>
        </w:rPr>
      </w:pPr>
      <w:r w:rsidRPr="00265069">
        <w:rPr>
          <w:sz w:val="24"/>
          <w:szCs w:val="24"/>
        </w:rPr>
        <w:t xml:space="preserve">This anonymization method is an important tool for privacy protection in coordinated healthcare AI systems. By keeping patient identities safe in 3D medical images, it allows hospitals and clinics to share and </w:t>
      </w:r>
      <w:r w:rsidR="00063675" w:rsidRPr="00265069">
        <w:rPr>
          <w:sz w:val="24"/>
          <w:szCs w:val="24"/>
        </w:rPr>
        <w:t>analyse</w:t>
      </w:r>
      <w:r w:rsidRPr="00265069">
        <w:rPr>
          <w:sz w:val="24"/>
          <w:szCs w:val="24"/>
        </w:rPr>
        <w:t xml:space="preserve"> imaging data without risking privacy. In a Swarm Intelligence or Swarm Learning setup, this approach acts as a privacy safeguard—making sure data is ready for shared learning and analysis while still useful for diagnosis. Using this method helps meet data protection rules and opens up new possibilities for secure, large-scale medical research and AI-powered healthcare.</w:t>
      </w:r>
    </w:p>
    <w:p w14:paraId="5B903AB2" w14:textId="3F89AEC2" w:rsidR="00F133C1" w:rsidRPr="00F133C1" w:rsidRDefault="00F46953" w:rsidP="004D2621">
      <w:pPr>
        <w:pStyle w:val="Heading2"/>
        <w:jc w:val="both"/>
      </w:pPr>
      <w:bookmarkStart w:id="50" w:name="_Toc206105503"/>
      <w:r>
        <w:t xml:space="preserve">7. </w:t>
      </w:r>
      <w:r w:rsidR="00F133C1" w:rsidRPr="00F133C1">
        <w:t>Limitations and Ethical Considerations</w:t>
      </w:r>
      <w:bookmarkEnd w:id="50"/>
    </w:p>
    <w:p w14:paraId="2AEE63A0" w14:textId="38CCAF33" w:rsidR="00F133C1" w:rsidRDefault="00F133C1" w:rsidP="004D2621">
      <w:pPr>
        <w:jc w:val="both"/>
        <w:rPr>
          <w:sz w:val="24"/>
          <w:szCs w:val="24"/>
        </w:rPr>
      </w:pPr>
      <w:r w:rsidRPr="00F133C1">
        <w:rPr>
          <w:sz w:val="24"/>
          <w:szCs w:val="24"/>
        </w:rPr>
        <w:t>While Swarm Intelligence and Swarm Learning offer promising solutions for healthcare, there are important limitations and ethical concerns. Ensuring patient privacy and data protection is critical, especially when sharing information across institutions</w:t>
      </w:r>
      <w:r w:rsidR="00AE4198">
        <w:rPr>
          <w:sz w:val="24"/>
          <w:szCs w:val="24"/>
        </w:rPr>
        <w:t xml:space="preserve"> [14]</w:t>
      </w:r>
      <w:r w:rsidRPr="00F133C1">
        <w:rPr>
          <w:sz w:val="24"/>
          <w:szCs w:val="24"/>
        </w:rPr>
        <w:t>. Implementing these systems requires robust infrastructure and technical expertise, which may not be available everywhere</w:t>
      </w:r>
      <w:r w:rsidR="00AA43BC">
        <w:rPr>
          <w:sz w:val="24"/>
          <w:szCs w:val="24"/>
        </w:rPr>
        <w:t xml:space="preserve"> [15]</w:t>
      </w:r>
      <w:r w:rsidRPr="00F133C1">
        <w:rPr>
          <w:sz w:val="24"/>
          <w:szCs w:val="24"/>
        </w:rPr>
        <w:t>. Additionally, the interpretability of complex AI models remains a challenge, and transparent decision-making is essential for clinical trust and accountability.</w:t>
      </w:r>
    </w:p>
    <w:p w14:paraId="7B532F02" w14:textId="77777777" w:rsidR="00F133C1" w:rsidRPr="00923E63" w:rsidRDefault="00F133C1" w:rsidP="004D2621">
      <w:pPr>
        <w:jc w:val="both"/>
        <w:rPr>
          <w:sz w:val="24"/>
          <w:szCs w:val="24"/>
        </w:rPr>
      </w:pPr>
    </w:p>
    <w:p w14:paraId="3D68DEFC" w14:textId="20021D99" w:rsidR="00D10D2A" w:rsidRPr="00A26865" w:rsidRDefault="00F46953" w:rsidP="004D2621">
      <w:pPr>
        <w:pStyle w:val="Heading2"/>
        <w:jc w:val="both"/>
      </w:pPr>
      <w:bookmarkStart w:id="51" w:name="_Toc206105504"/>
      <w:r>
        <w:t xml:space="preserve">8. </w:t>
      </w:r>
      <w:r w:rsidR="006849CF" w:rsidRPr="00A26865">
        <w:t>Conclusion</w:t>
      </w:r>
      <w:bookmarkEnd w:id="51"/>
    </w:p>
    <w:p w14:paraId="6B36860D" w14:textId="19E52FB5" w:rsidR="00736702" w:rsidRPr="00923E63" w:rsidRDefault="00310997" w:rsidP="004D2621">
      <w:pPr>
        <w:jc w:val="both"/>
        <w:rPr>
          <w:sz w:val="24"/>
          <w:szCs w:val="24"/>
        </w:rPr>
      </w:pPr>
      <w:r w:rsidRPr="00310997">
        <w:rPr>
          <w:sz w:val="24"/>
          <w:szCs w:val="24"/>
        </w:rPr>
        <w:t>Swarm Intelligence and Swarm Learning present a promising direction for next-generation healthcare, offering adaptive, decentralized, and privacy-preserving solutions to real clinical challenges. By leveraging coordinated AI agents and collaborative learning, these approaches can improve data quality, workflow efficiency, and patient outcomes. The case studies demonstrate practical applications in visit segmentation and medical image anonymization, highlighting their value within a broader AI ecosystem. Continued research and careful implementation will be key to realizing the full potential of SI/SL in healthcare, ensuring systems remain ethical, interpretable, and beneficial for both clinicians and patients.</w:t>
      </w:r>
    </w:p>
    <w:p w14:paraId="4CD53D63" w14:textId="0C363740" w:rsidR="001B26AE" w:rsidRPr="00A26865" w:rsidRDefault="00103B85" w:rsidP="004D2621">
      <w:pPr>
        <w:pStyle w:val="Heading2"/>
        <w:jc w:val="both"/>
      </w:pPr>
      <w:bookmarkStart w:id="52" w:name="_Toc206105505"/>
      <w:r>
        <w:t xml:space="preserve">9. </w:t>
      </w:r>
      <w:r w:rsidR="001B26AE" w:rsidRPr="00A26865">
        <w:t>Data availability</w:t>
      </w:r>
      <w:bookmarkEnd w:id="52"/>
    </w:p>
    <w:p w14:paraId="68879F6E" w14:textId="294A1990" w:rsidR="00062505" w:rsidRDefault="00B57CF2" w:rsidP="004D2621">
      <w:pPr>
        <w:spacing w:after="0"/>
        <w:jc w:val="both"/>
        <w:rPr>
          <w:sz w:val="24"/>
          <w:szCs w:val="24"/>
        </w:rPr>
      </w:pPr>
      <w:r w:rsidRPr="00B57CF2">
        <w:rPr>
          <w:sz w:val="24"/>
          <w:szCs w:val="24"/>
        </w:rPr>
        <w:t xml:space="preserve">The patient event data used for the GMM </w:t>
      </w:r>
      <w:r w:rsidR="005C75E9">
        <w:rPr>
          <w:sz w:val="24"/>
          <w:szCs w:val="24"/>
        </w:rPr>
        <w:t xml:space="preserve">visit </w:t>
      </w:r>
      <w:r w:rsidRPr="00B57CF2">
        <w:rPr>
          <w:sz w:val="24"/>
          <w:szCs w:val="24"/>
        </w:rPr>
        <w:t>segmentation and the CT scan data for anonymization, as described in the case studies, were sourced internally from the Neurology Clinic DZNE at the University of Medicine, Rostock. These datasets were provided exclusively for educational purposes. The code implementations for both case studies are openly available on GitHub</w:t>
      </w:r>
      <w:r w:rsidR="00766FC7">
        <w:rPr>
          <w:sz w:val="24"/>
          <w:szCs w:val="24"/>
        </w:rPr>
        <w:t xml:space="preserve"> (</w:t>
      </w:r>
      <w:hyperlink r:id="rId18" w:history="1">
        <w:r w:rsidR="00766FC7" w:rsidRPr="0037792C">
          <w:rPr>
            <w:rStyle w:val="Hyperlink"/>
            <w:sz w:val="24"/>
            <w:szCs w:val="24"/>
          </w:rPr>
          <w:t>https://github.com/J-Chandra-py/CIA_report</w:t>
        </w:r>
      </w:hyperlink>
      <w:r w:rsidR="00766FC7">
        <w:rPr>
          <w:sz w:val="24"/>
          <w:szCs w:val="24"/>
        </w:rPr>
        <w:t>)</w:t>
      </w:r>
      <w:r w:rsidR="00671C41">
        <w:rPr>
          <w:sz w:val="24"/>
          <w:szCs w:val="24"/>
        </w:rPr>
        <w:t>.</w:t>
      </w:r>
    </w:p>
    <w:p w14:paraId="646FF2CB" w14:textId="35C249BC" w:rsidR="00671C41" w:rsidRDefault="00671C41">
      <w:pPr>
        <w:rPr>
          <w:sz w:val="24"/>
          <w:szCs w:val="24"/>
        </w:rPr>
      </w:pPr>
      <w:r>
        <w:rPr>
          <w:sz w:val="24"/>
          <w:szCs w:val="24"/>
        </w:rPr>
        <w:br w:type="page"/>
      </w:r>
    </w:p>
    <w:p w14:paraId="4D294607" w14:textId="16F23C5D" w:rsidR="009F721E" w:rsidRPr="00A26865" w:rsidRDefault="00103B85" w:rsidP="004D2621">
      <w:pPr>
        <w:pStyle w:val="Heading2"/>
        <w:jc w:val="both"/>
      </w:pPr>
      <w:bookmarkStart w:id="53" w:name="_Toc206105506"/>
      <w:r>
        <w:lastRenderedPageBreak/>
        <w:t xml:space="preserve">10. </w:t>
      </w:r>
      <w:r w:rsidR="009F721E" w:rsidRPr="00A26865">
        <w:t>References</w:t>
      </w:r>
      <w:bookmarkEnd w:id="53"/>
    </w:p>
    <w:p w14:paraId="56B18F67" w14:textId="2BE972AC" w:rsidR="009F721E" w:rsidRPr="00D76F68" w:rsidRDefault="009F721E" w:rsidP="0000091C">
      <w:pPr>
        <w:pStyle w:val="ListParagraph"/>
        <w:numPr>
          <w:ilvl w:val="0"/>
          <w:numId w:val="24"/>
        </w:numPr>
        <w:spacing w:before="240" w:after="0"/>
        <w:jc w:val="both"/>
        <w:rPr>
          <w:rFonts w:cstheme="minorHAnsi"/>
          <w:sz w:val="24"/>
          <w:szCs w:val="24"/>
        </w:rPr>
      </w:pPr>
      <w:proofErr w:type="spellStart"/>
      <w:r w:rsidRPr="00D76F68">
        <w:rPr>
          <w:rFonts w:cstheme="minorHAnsi"/>
          <w:sz w:val="24"/>
          <w:szCs w:val="24"/>
        </w:rPr>
        <w:t>aaron-rohn</w:t>
      </w:r>
      <w:proofErr w:type="spellEnd"/>
      <w:r w:rsidRPr="00D76F68">
        <w:rPr>
          <w:rFonts w:cstheme="minorHAnsi"/>
          <w:sz w:val="24"/>
          <w:szCs w:val="24"/>
        </w:rPr>
        <w:t xml:space="preserve">. (2024). Total Body Anonymization. GitHub repository. </w:t>
      </w:r>
      <w:hyperlink r:id="rId19" w:history="1">
        <w:r w:rsidRPr="00D76F68">
          <w:rPr>
            <w:rStyle w:val="Hyperlink"/>
            <w:rFonts w:cstheme="minorHAnsi"/>
            <w:sz w:val="24"/>
            <w:szCs w:val="24"/>
          </w:rPr>
          <w:t>https://github.com/aaron-rohn/total-body-anonymization</w:t>
        </w:r>
      </w:hyperlink>
    </w:p>
    <w:p w14:paraId="4B816590" w14:textId="2F1E7560" w:rsidR="002C6698" w:rsidRPr="00D76F68" w:rsidRDefault="002C6698" w:rsidP="0000091C">
      <w:pPr>
        <w:pStyle w:val="ListParagraph"/>
        <w:numPr>
          <w:ilvl w:val="0"/>
          <w:numId w:val="24"/>
        </w:numPr>
        <w:spacing w:before="240" w:after="0"/>
        <w:jc w:val="both"/>
        <w:rPr>
          <w:rFonts w:cstheme="minorHAnsi"/>
          <w:sz w:val="24"/>
          <w:szCs w:val="24"/>
        </w:rPr>
      </w:pPr>
      <w:r w:rsidRPr="00D76F68">
        <w:rPr>
          <w:rFonts w:cstheme="minorHAnsi"/>
          <w:sz w:val="24"/>
          <w:szCs w:val="24"/>
        </w:rPr>
        <w:t>Concepts and applications of digital twins in healthcare and medicine, Zhang, Kang et al.</w:t>
      </w:r>
      <w:r w:rsidR="005B74C4" w:rsidRPr="00D76F68">
        <w:rPr>
          <w:rFonts w:cstheme="minorHAnsi"/>
          <w:sz w:val="24"/>
          <w:szCs w:val="24"/>
        </w:rPr>
        <w:t xml:space="preserve">, </w:t>
      </w:r>
      <w:r w:rsidRPr="00D76F68">
        <w:rPr>
          <w:rFonts w:cstheme="minorHAnsi"/>
          <w:sz w:val="24"/>
          <w:szCs w:val="24"/>
        </w:rPr>
        <w:t>Patterns, Volume 5, Issue 8, 101028</w:t>
      </w:r>
      <w:r w:rsidR="00C33202" w:rsidRPr="00D76F68">
        <w:rPr>
          <w:rFonts w:cstheme="minorHAnsi"/>
          <w:sz w:val="24"/>
          <w:szCs w:val="24"/>
        </w:rPr>
        <w:t>.</w:t>
      </w:r>
    </w:p>
    <w:p w14:paraId="166EBC6D" w14:textId="06417371" w:rsidR="00727D25" w:rsidRPr="00D76F68" w:rsidRDefault="009936A3" w:rsidP="0000091C">
      <w:pPr>
        <w:pStyle w:val="ListParagraph"/>
        <w:numPr>
          <w:ilvl w:val="0"/>
          <w:numId w:val="24"/>
        </w:numPr>
        <w:spacing w:before="240" w:after="0"/>
        <w:jc w:val="both"/>
        <w:rPr>
          <w:rFonts w:cstheme="minorHAnsi"/>
          <w:sz w:val="24"/>
          <w:szCs w:val="24"/>
        </w:rPr>
      </w:pPr>
      <w:r w:rsidRPr="00D76F68">
        <w:rPr>
          <w:rFonts w:cstheme="minorHAnsi"/>
          <w:sz w:val="24"/>
          <w:szCs w:val="24"/>
        </w:rPr>
        <w:t xml:space="preserve">Nayar, Nandini &amp; Ahuja, Sachin &amp; Jain, Dr. Shaily. (2019). </w:t>
      </w:r>
      <w:r w:rsidR="00BD6173" w:rsidRPr="00D76F68">
        <w:rPr>
          <w:rFonts w:cstheme="minorHAnsi"/>
          <w:sz w:val="24"/>
          <w:szCs w:val="24"/>
        </w:rPr>
        <w:t>Swarm intelligence and data mining: a review of literature and applications in healthcare</w:t>
      </w:r>
      <w:r w:rsidRPr="00D76F68">
        <w:rPr>
          <w:rFonts w:cstheme="minorHAnsi"/>
          <w:sz w:val="24"/>
          <w:szCs w:val="24"/>
        </w:rPr>
        <w:t>. ICAICR '19: Proceedings of the Third International Conference on Advanced Informatics for Computing Research. 1-7. 10.1145/3339311.3339323.</w:t>
      </w:r>
    </w:p>
    <w:p w14:paraId="44594A66" w14:textId="208BEFAF" w:rsidR="006530F2" w:rsidRPr="00D76F68" w:rsidRDefault="006530F2" w:rsidP="0000091C">
      <w:pPr>
        <w:pStyle w:val="ListParagraph"/>
        <w:numPr>
          <w:ilvl w:val="0"/>
          <w:numId w:val="24"/>
        </w:numPr>
        <w:spacing w:before="240" w:after="0"/>
        <w:jc w:val="both"/>
        <w:rPr>
          <w:rFonts w:cstheme="minorHAnsi"/>
          <w:sz w:val="24"/>
          <w:szCs w:val="24"/>
        </w:rPr>
      </w:pPr>
      <w:r w:rsidRPr="00D76F68">
        <w:rPr>
          <w:rFonts w:cstheme="minorHAnsi"/>
          <w:sz w:val="24"/>
          <w:szCs w:val="24"/>
        </w:rPr>
        <w:t xml:space="preserve">Tabor, F. (2025, January 26). </w:t>
      </w:r>
      <w:r w:rsidRPr="00D76F68">
        <w:rPr>
          <w:rFonts w:cstheme="minorHAnsi"/>
          <w:i/>
          <w:iCs/>
          <w:sz w:val="24"/>
          <w:szCs w:val="24"/>
        </w:rPr>
        <w:t>Swarm Intelligence</w:t>
      </w:r>
      <w:r w:rsidRPr="00D76F68">
        <w:rPr>
          <w:rFonts w:cstheme="minorHAnsi"/>
          <w:sz w:val="24"/>
          <w:szCs w:val="24"/>
        </w:rPr>
        <w:t xml:space="preserve">. Retrieved from Francesca Tabor’s website: </w:t>
      </w:r>
      <w:hyperlink r:id="rId20" w:tgtFrame="_new" w:history="1">
        <w:r w:rsidRPr="00D76F68">
          <w:rPr>
            <w:rStyle w:val="Hyperlink"/>
            <w:rFonts w:cstheme="minorHAnsi"/>
            <w:sz w:val="24"/>
            <w:szCs w:val="24"/>
          </w:rPr>
          <w:t>https://www.francescatabor.com/articles/2025/1/26/swarm-intelligence</w:t>
        </w:r>
      </w:hyperlink>
      <w:r w:rsidR="001222B1" w:rsidRPr="00D76F68">
        <w:rPr>
          <w:rFonts w:cstheme="minorHAnsi"/>
          <w:sz w:val="24"/>
          <w:szCs w:val="24"/>
        </w:rPr>
        <w:t>.</w:t>
      </w:r>
    </w:p>
    <w:p w14:paraId="33CE7A8D" w14:textId="65EE58F7" w:rsidR="00727D25" w:rsidRPr="00D76F68" w:rsidRDefault="003521B3" w:rsidP="0000091C">
      <w:pPr>
        <w:pStyle w:val="ListParagraph"/>
        <w:numPr>
          <w:ilvl w:val="0"/>
          <w:numId w:val="24"/>
        </w:numPr>
        <w:spacing w:before="240" w:after="0"/>
        <w:jc w:val="both"/>
        <w:rPr>
          <w:rFonts w:cstheme="minorHAnsi"/>
          <w:sz w:val="24"/>
          <w:szCs w:val="24"/>
        </w:rPr>
      </w:pPr>
      <w:proofErr w:type="spellStart"/>
      <w:r w:rsidRPr="00D76F68">
        <w:rPr>
          <w:rFonts w:cstheme="minorHAnsi"/>
          <w:sz w:val="24"/>
          <w:szCs w:val="24"/>
        </w:rPr>
        <w:t>HewlettPackard</w:t>
      </w:r>
      <w:proofErr w:type="spellEnd"/>
      <w:r w:rsidRPr="00D76F68">
        <w:rPr>
          <w:rFonts w:cstheme="minorHAnsi"/>
          <w:sz w:val="24"/>
          <w:szCs w:val="24"/>
        </w:rPr>
        <w:t>, “</w:t>
      </w:r>
      <w:r w:rsidRPr="00D76F68">
        <w:rPr>
          <w:rFonts w:cstheme="minorHAnsi"/>
          <w:i/>
          <w:iCs/>
          <w:sz w:val="24"/>
          <w:szCs w:val="24"/>
        </w:rPr>
        <w:t>swarm-learning</w:t>
      </w:r>
      <w:r w:rsidRPr="00D76F68">
        <w:rPr>
          <w:rFonts w:cstheme="minorHAnsi"/>
          <w:sz w:val="24"/>
          <w:szCs w:val="24"/>
        </w:rPr>
        <w:t xml:space="preserve">,” GitHub repository, n.d. [Online]. Available: </w:t>
      </w:r>
      <w:hyperlink r:id="rId21" w:tgtFrame="_new" w:history="1">
        <w:r w:rsidRPr="00D76F68">
          <w:rPr>
            <w:rStyle w:val="Hyperlink"/>
            <w:rFonts w:cstheme="minorHAnsi"/>
            <w:sz w:val="24"/>
            <w:szCs w:val="24"/>
          </w:rPr>
          <w:t>https://github.com/HewlettPackard/swarm-learning</w:t>
        </w:r>
      </w:hyperlink>
      <w:r w:rsidR="00B87788" w:rsidRPr="00D76F68">
        <w:rPr>
          <w:rFonts w:cstheme="minorHAnsi"/>
          <w:sz w:val="24"/>
          <w:szCs w:val="24"/>
        </w:rPr>
        <w:t>.</w:t>
      </w:r>
    </w:p>
    <w:p w14:paraId="66EAD975" w14:textId="5497DB04" w:rsidR="006E6BA7" w:rsidRPr="00D76F68" w:rsidRDefault="006E6BA7" w:rsidP="0000091C">
      <w:pPr>
        <w:pStyle w:val="ListParagraph"/>
        <w:numPr>
          <w:ilvl w:val="0"/>
          <w:numId w:val="24"/>
        </w:numPr>
        <w:spacing w:before="240" w:after="0"/>
        <w:jc w:val="both"/>
        <w:rPr>
          <w:rFonts w:cstheme="minorHAnsi"/>
          <w:sz w:val="24"/>
          <w:szCs w:val="24"/>
        </w:rPr>
      </w:pPr>
      <w:proofErr w:type="spellStart"/>
      <w:r w:rsidRPr="00D76F68">
        <w:rPr>
          <w:rFonts w:cstheme="minorHAnsi"/>
          <w:sz w:val="24"/>
          <w:szCs w:val="24"/>
          <w:lang w:val="de-DE"/>
        </w:rPr>
        <w:t>Warnat</w:t>
      </w:r>
      <w:proofErr w:type="spellEnd"/>
      <w:r w:rsidRPr="00D76F68">
        <w:rPr>
          <w:rFonts w:cstheme="minorHAnsi"/>
          <w:sz w:val="24"/>
          <w:szCs w:val="24"/>
          <w:lang w:val="de-DE"/>
        </w:rPr>
        <w:t xml:space="preserve">-Herresthal, S., Schultze, H., </w:t>
      </w:r>
      <w:proofErr w:type="spellStart"/>
      <w:r w:rsidRPr="00D76F68">
        <w:rPr>
          <w:rFonts w:cstheme="minorHAnsi"/>
          <w:sz w:val="24"/>
          <w:szCs w:val="24"/>
          <w:lang w:val="de-DE"/>
        </w:rPr>
        <w:t>Shastry</w:t>
      </w:r>
      <w:proofErr w:type="spellEnd"/>
      <w:r w:rsidRPr="00D76F68">
        <w:rPr>
          <w:rFonts w:cstheme="minorHAnsi"/>
          <w:sz w:val="24"/>
          <w:szCs w:val="24"/>
          <w:lang w:val="de-DE"/>
        </w:rPr>
        <w:t xml:space="preserve">, K. L., et al. </w:t>
      </w:r>
      <w:r w:rsidRPr="00D76F68">
        <w:rPr>
          <w:rFonts w:cstheme="minorHAnsi"/>
          <w:sz w:val="24"/>
          <w:szCs w:val="24"/>
        </w:rPr>
        <w:t>(2021). Swarm Learning for decentralized and confidential clinical machine learning. Nature, 594, 265–270. https://doi.org/10.1038/s41586-021-03583-3.</w:t>
      </w:r>
    </w:p>
    <w:p w14:paraId="5ABD4B81" w14:textId="06731D0E" w:rsidR="006E6BA7" w:rsidRPr="00D76F68" w:rsidRDefault="005A72B4" w:rsidP="0000091C">
      <w:pPr>
        <w:pStyle w:val="ListParagraph"/>
        <w:numPr>
          <w:ilvl w:val="0"/>
          <w:numId w:val="24"/>
        </w:numPr>
        <w:spacing w:before="240" w:after="0"/>
        <w:jc w:val="both"/>
        <w:rPr>
          <w:rFonts w:cstheme="minorHAnsi"/>
          <w:sz w:val="24"/>
          <w:szCs w:val="24"/>
        </w:rPr>
      </w:pPr>
      <w:proofErr w:type="spellStart"/>
      <w:r w:rsidRPr="00D76F68">
        <w:rPr>
          <w:rFonts w:cstheme="minorHAnsi"/>
          <w:sz w:val="24"/>
          <w:szCs w:val="24"/>
          <w:lang w:val="de-DE"/>
        </w:rPr>
        <w:t>Patil</w:t>
      </w:r>
      <w:proofErr w:type="spellEnd"/>
      <w:r w:rsidRPr="00D76F68">
        <w:rPr>
          <w:rFonts w:cstheme="minorHAnsi"/>
          <w:sz w:val="24"/>
          <w:szCs w:val="24"/>
          <w:lang w:val="de-DE"/>
        </w:rPr>
        <w:t xml:space="preserve">, S., Singh, R., &amp; </w:t>
      </w:r>
      <w:proofErr w:type="spellStart"/>
      <w:r w:rsidRPr="00D76F68">
        <w:rPr>
          <w:rFonts w:cstheme="minorHAnsi"/>
          <w:sz w:val="24"/>
          <w:szCs w:val="24"/>
          <w:lang w:val="de-DE"/>
        </w:rPr>
        <w:t>Mehendale</w:t>
      </w:r>
      <w:proofErr w:type="spellEnd"/>
      <w:r w:rsidRPr="00D76F68">
        <w:rPr>
          <w:rFonts w:cstheme="minorHAnsi"/>
          <w:sz w:val="24"/>
          <w:szCs w:val="24"/>
          <w:lang w:val="de-DE"/>
        </w:rPr>
        <w:t xml:space="preserve">, N. (2025). </w:t>
      </w:r>
      <w:r w:rsidRPr="00D76F68">
        <w:rPr>
          <w:rFonts w:cstheme="minorHAnsi"/>
          <w:sz w:val="24"/>
          <w:szCs w:val="24"/>
        </w:rPr>
        <w:t xml:space="preserve">Introducing a Simplified Peer-to-Peer Swarm Learning (P2P-SL) Framework for Healthcare AI. </w:t>
      </w:r>
      <w:proofErr w:type="spellStart"/>
      <w:r w:rsidRPr="00D76F68">
        <w:rPr>
          <w:rFonts w:cstheme="minorHAnsi"/>
          <w:i/>
          <w:iCs/>
          <w:sz w:val="24"/>
          <w:szCs w:val="24"/>
        </w:rPr>
        <w:t>arXiv</w:t>
      </w:r>
      <w:proofErr w:type="spellEnd"/>
      <w:r w:rsidRPr="00D76F68">
        <w:rPr>
          <w:rFonts w:cstheme="minorHAnsi"/>
          <w:i/>
          <w:iCs/>
          <w:sz w:val="24"/>
          <w:szCs w:val="24"/>
        </w:rPr>
        <w:t xml:space="preserve"> preprint</w:t>
      </w:r>
      <w:r w:rsidRPr="00D76F68">
        <w:rPr>
          <w:rFonts w:cstheme="minorHAnsi"/>
          <w:sz w:val="24"/>
          <w:szCs w:val="24"/>
        </w:rPr>
        <w:t xml:space="preserve"> arXiv:2504.16732. </w:t>
      </w:r>
      <w:hyperlink r:id="rId22" w:tgtFrame="_new" w:history="1">
        <w:r w:rsidRPr="00D76F68">
          <w:rPr>
            <w:rStyle w:val="Hyperlink"/>
            <w:rFonts w:cstheme="minorHAnsi"/>
            <w:sz w:val="24"/>
            <w:szCs w:val="24"/>
          </w:rPr>
          <w:t>https://arxiv.org/abs/2504.16732</w:t>
        </w:r>
      </w:hyperlink>
    </w:p>
    <w:p w14:paraId="7830B34B" w14:textId="151B6722" w:rsidR="00551A2C" w:rsidRPr="00551A2C" w:rsidRDefault="00FA0422" w:rsidP="0000091C">
      <w:pPr>
        <w:pStyle w:val="ListParagraph"/>
        <w:numPr>
          <w:ilvl w:val="0"/>
          <w:numId w:val="24"/>
        </w:numPr>
        <w:spacing w:before="240" w:after="0"/>
        <w:jc w:val="both"/>
        <w:rPr>
          <w:rFonts w:cstheme="minorHAnsi"/>
          <w:sz w:val="24"/>
          <w:szCs w:val="24"/>
        </w:rPr>
      </w:pPr>
      <w:proofErr w:type="spellStart"/>
      <w:r w:rsidRPr="00D76F68">
        <w:rPr>
          <w:rFonts w:cstheme="minorHAnsi"/>
          <w:sz w:val="24"/>
          <w:szCs w:val="24"/>
        </w:rPr>
        <w:t>Sodhro</w:t>
      </w:r>
      <w:proofErr w:type="spellEnd"/>
      <w:r w:rsidRPr="00D76F68">
        <w:rPr>
          <w:rFonts w:cstheme="minorHAnsi"/>
          <w:sz w:val="24"/>
          <w:szCs w:val="24"/>
        </w:rPr>
        <w:t xml:space="preserve">, A. H., </w:t>
      </w:r>
      <w:proofErr w:type="spellStart"/>
      <w:r w:rsidRPr="00D76F68">
        <w:rPr>
          <w:rFonts w:cstheme="minorHAnsi"/>
          <w:sz w:val="24"/>
          <w:szCs w:val="24"/>
        </w:rPr>
        <w:t>Pirbhulal</w:t>
      </w:r>
      <w:proofErr w:type="spellEnd"/>
      <w:r w:rsidRPr="00D76F68">
        <w:rPr>
          <w:rFonts w:cstheme="minorHAnsi"/>
          <w:sz w:val="24"/>
          <w:szCs w:val="24"/>
        </w:rPr>
        <w:t xml:space="preserve">, S., &amp; de Albuquerque, V. H. C. (2019). Artificial Intelligence-Driven Mechanism for Edge Computing-Based Industrial Applications. </w:t>
      </w:r>
      <w:r w:rsidRPr="00D76F68">
        <w:rPr>
          <w:rFonts w:cstheme="minorHAnsi"/>
          <w:i/>
          <w:iCs/>
          <w:sz w:val="24"/>
          <w:szCs w:val="24"/>
        </w:rPr>
        <w:t>IEEE Transactions on Industrial Informatics</w:t>
      </w:r>
      <w:r w:rsidRPr="00D76F68">
        <w:rPr>
          <w:rFonts w:cstheme="minorHAnsi"/>
          <w:sz w:val="24"/>
          <w:szCs w:val="24"/>
        </w:rPr>
        <w:t xml:space="preserve">, 15(7), 4235–4243. </w:t>
      </w:r>
      <w:hyperlink r:id="rId23" w:history="1">
        <w:r w:rsidRPr="00D76F68">
          <w:rPr>
            <w:rStyle w:val="Hyperlink"/>
            <w:rFonts w:cstheme="minorHAnsi"/>
            <w:sz w:val="24"/>
            <w:szCs w:val="24"/>
          </w:rPr>
          <w:t>https://doi.org/10.1109/TII.2019.2904325</w:t>
        </w:r>
      </w:hyperlink>
      <w:r w:rsidR="00927581">
        <w:rPr>
          <w:rFonts w:cstheme="minorHAnsi"/>
          <w:sz w:val="24"/>
          <w:szCs w:val="24"/>
        </w:rPr>
        <w:t>.</w:t>
      </w:r>
    </w:p>
    <w:p w14:paraId="242359D4" w14:textId="119D09D7" w:rsidR="00000000" w:rsidRPr="00473DDA" w:rsidRDefault="006F0945" w:rsidP="00473DDA">
      <w:pPr>
        <w:pStyle w:val="ListParagraph"/>
        <w:numPr>
          <w:ilvl w:val="0"/>
          <w:numId w:val="24"/>
        </w:numPr>
        <w:spacing w:before="240"/>
        <w:jc w:val="both"/>
        <w:rPr>
          <w:rFonts w:cstheme="minorHAnsi"/>
          <w:sz w:val="24"/>
          <w:szCs w:val="24"/>
        </w:rPr>
      </w:pPr>
      <w:proofErr w:type="spellStart"/>
      <w:r w:rsidRPr="006F0945">
        <w:rPr>
          <w:rFonts w:cstheme="minorHAnsi"/>
          <w:sz w:val="24"/>
          <w:szCs w:val="24"/>
        </w:rPr>
        <w:t>Theraulaz</w:t>
      </w:r>
      <w:proofErr w:type="spellEnd"/>
      <w:r w:rsidRPr="006F0945">
        <w:rPr>
          <w:rFonts w:cstheme="minorHAnsi"/>
          <w:sz w:val="24"/>
          <w:szCs w:val="24"/>
        </w:rPr>
        <w:t xml:space="preserve">, Guy &amp; </w:t>
      </w:r>
      <w:proofErr w:type="spellStart"/>
      <w:r w:rsidRPr="006F0945">
        <w:rPr>
          <w:rFonts w:cstheme="minorHAnsi"/>
          <w:sz w:val="24"/>
          <w:szCs w:val="24"/>
        </w:rPr>
        <w:t>Bonabeau</w:t>
      </w:r>
      <w:proofErr w:type="spellEnd"/>
      <w:r w:rsidRPr="006F0945">
        <w:rPr>
          <w:rFonts w:cstheme="minorHAnsi"/>
          <w:sz w:val="24"/>
          <w:szCs w:val="24"/>
        </w:rPr>
        <w:t xml:space="preserve">, Eric. (1999). A Brief History of </w:t>
      </w:r>
      <w:proofErr w:type="spellStart"/>
      <w:r w:rsidRPr="006F0945">
        <w:rPr>
          <w:rFonts w:cstheme="minorHAnsi"/>
          <w:sz w:val="24"/>
          <w:szCs w:val="24"/>
        </w:rPr>
        <w:t>Stigmergy</w:t>
      </w:r>
      <w:proofErr w:type="spellEnd"/>
      <w:r w:rsidRPr="006F0945">
        <w:rPr>
          <w:rFonts w:cstheme="minorHAnsi"/>
          <w:sz w:val="24"/>
          <w:szCs w:val="24"/>
        </w:rPr>
        <w:t>. Artificial life. 5. 97-116. 10.1162/106454699568700.</w:t>
      </w:r>
    </w:p>
    <w:p w14:paraId="0CFEF314" w14:textId="3CA4EC45" w:rsidR="00F83D47" w:rsidRPr="009E156A" w:rsidRDefault="00D23B04" w:rsidP="00AB2FC8">
      <w:pPr>
        <w:pStyle w:val="ListParagraph"/>
        <w:numPr>
          <w:ilvl w:val="0"/>
          <w:numId w:val="24"/>
        </w:numPr>
        <w:spacing w:before="240"/>
        <w:jc w:val="both"/>
        <w:rPr>
          <w:rFonts w:cstheme="minorHAnsi"/>
          <w:sz w:val="24"/>
          <w:szCs w:val="24"/>
        </w:rPr>
      </w:pPr>
      <w:r w:rsidRPr="00D23B04">
        <w:rPr>
          <w:rFonts w:cstheme="minorHAnsi"/>
          <w:sz w:val="24"/>
          <w:szCs w:val="24"/>
        </w:rPr>
        <w:t xml:space="preserve">Ramamurthy, S. (n.d.). What is a medical chatbot and how does it work? </w:t>
      </w:r>
      <w:r w:rsidRPr="009E156A">
        <w:rPr>
          <w:rFonts w:cstheme="minorHAnsi"/>
          <w:sz w:val="24"/>
          <w:szCs w:val="24"/>
        </w:rPr>
        <w:t xml:space="preserve">[LinkedIn </w:t>
      </w:r>
      <w:r w:rsidR="009E156A" w:rsidRPr="009E156A">
        <w:rPr>
          <w:rFonts w:cstheme="minorHAnsi"/>
          <w:sz w:val="24"/>
          <w:szCs w:val="24"/>
        </w:rPr>
        <w:t>Post</w:t>
      </w:r>
      <w:r w:rsidRPr="009E156A">
        <w:rPr>
          <w:rFonts w:cstheme="minorHAnsi"/>
          <w:sz w:val="24"/>
          <w:szCs w:val="24"/>
        </w:rPr>
        <w:t>].</w:t>
      </w:r>
      <w:r w:rsidR="009E156A" w:rsidRPr="009E156A">
        <w:rPr>
          <w:rFonts w:cstheme="minorHAnsi"/>
          <w:sz w:val="24"/>
          <w:szCs w:val="24"/>
        </w:rPr>
        <w:t xml:space="preserve"> </w:t>
      </w:r>
      <w:hyperlink r:id="rId24" w:history="1">
        <w:r w:rsidR="00473DDA" w:rsidRPr="009E156A">
          <w:rPr>
            <w:rStyle w:val="Hyperlink"/>
            <w:rFonts w:cstheme="minorHAnsi"/>
            <w:sz w:val="24"/>
            <w:szCs w:val="24"/>
          </w:rPr>
          <w:t>https://www.linkedin.com/posts/col-dr-surendra-ramamurthy-45bb3517_what-is-a-medical-chatbot-and-how-does-it-activity-7092712355242942464-NQo1</w:t>
        </w:r>
      </w:hyperlink>
    </w:p>
    <w:p w14:paraId="6F759205" w14:textId="02815BAF" w:rsidR="00475CFB" w:rsidRDefault="006F3BF3" w:rsidP="00AB2FC8">
      <w:pPr>
        <w:pStyle w:val="ListParagraph"/>
        <w:numPr>
          <w:ilvl w:val="0"/>
          <w:numId w:val="24"/>
        </w:numPr>
        <w:spacing w:before="240"/>
        <w:jc w:val="both"/>
        <w:rPr>
          <w:rFonts w:cstheme="minorHAnsi"/>
          <w:sz w:val="24"/>
          <w:szCs w:val="24"/>
        </w:rPr>
      </w:pPr>
      <w:r w:rsidRPr="006F3BF3">
        <w:rPr>
          <w:rFonts w:cstheme="minorHAnsi"/>
          <w:sz w:val="24"/>
          <w:szCs w:val="24"/>
        </w:rPr>
        <w:t xml:space="preserve">Bhalerao, R., Puranik, P., Nair, R., &amp; Rajan, V. (2022). </w:t>
      </w:r>
      <w:r w:rsidRPr="006F3BF3">
        <w:rPr>
          <w:rFonts w:cstheme="minorHAnsi"/>
          <w:i/>
          <w:iCs/>
          <w:sz w:val="24"/>
          <w:szCs w:val="24"/>
        </w:rPr>
        <w:t>Demystifying Swarm Learning: A New Paradigm of Blockchain-based Decentralized Federated Learning</w:t>
      </w:r>
      <w:r w:rsidRPr="006F3BF3">
        <w:rPr>
          <w:rFonts w:cstheme="minorHAnsi"/>
          <w:sz w:val="24"/>
          <w:szCs w:val="24"/>
        </w:rPr>
        <w:t xml:space="preserve">. </w:t>
      </w:r>
      <w:proofErr w:type="spellStart"/>
      <w:r w:rsidRPr="006F3BF3">
        <w:rPr>
          <w:rFonts w:cstheme="minorHAnsi"/>
          <w:sz w:val="24"/>
          <w:szCs w:val="24"/>
        </w:rPr>
        <w:t>arXiv</w:t>
      </w:r>
      <w:proofErr w:type="spellEnd"/>
      <w:r w:rsidRPr="006F3BF3">
        <w:rPr>
          <w:rFonts w:cstheme="minorHAnsi"/>
          <w:sz w:val="24"/>
          <w:szCs w:val="24"/>
        </w:rPr>
        <w:t xml:space="preserve">. </w:t>
      </w:r>
      <w:hyperlink r:id="rId25" w:history="1">
        <w:r w:rsidR="00475CFB" w:rsidRPr="00D87062">
          <w:rPr>
            <w:rStyle w:val="Hyperlink"/>
            <w:rFonts w:cstheme="minorHAnsi"/>
            <w:sz w:val="24"/>
            <w:szCs w:val="24"/>
          </w:rPr>
          <w:t>https://www.researchgate.net/publication/357875068_Demystifying_Swarm_Learning_A_New_Paradigm_of_Blockchain-based_Decentralized_Federated_Learning</w:t>
        </w:r>
      </w:hyperlink>
      <w:r w:rsidR="00475CFB">
        <w:rPr>
          <w:rFonts w:cstheme="minorHAnsi"/>
          <w:sz w:val="24"/>
          <w:szCs w:val="24"/>
        </w:rPr>
        <w:t>.</w:t>
      </w:r>
    </w:p>
    <w:p w14:paraId="4B18F8D6" w14:textId="59340077" w:rsidR="003E6D7C" w:rsidRDefault="0004153C" w:rsidP="00AB2FC8">
      <w:pPr>
        <w:pStyle w:val="ListParagraph"/>
        <w:numPr>
          <w:ilvl w:val="0"/>
          <w:numId w:val="24"/>
        </w:numPr>
        <w:spacing w:before="240"/>
        <w:jc w:val="both"/>
        <w:rPr>
          <w:rFonts w:cstheme="minorHAnsi"/>
          <w:sz w:val="24"/>
          <w:szCs w:val="24"/>
        </w:rPr>
      </w:pPr>
      <w:r w:rsidRPr="0004153C">
        <w:rPr>
          <w:rFonts w:cstheme="minorHAnsi"/>
          <w:sz w:val="24"/>
          <w:szCs w:val="24"/>
        </w:rPr>
        <w:t xml:space="preserve">Kairouz, P., McMahan, H. B., Avent, B., Bellet, A., Bennis, M., Bhagoji, A. N., Bonawitz, K., Charles, Z., </w:t>
      </w:r>
      <w:proofErr w:type="spellStart"/>
      <w:r w:rsidRPr="0004153C">
        <w:rPr>
          <w:rFonts w:cstheme="minorHAnsi"/>
          <w:sz w:val="24"/>
          <w:szCs w:val="24"/>
        </w:rPr>
        <w:t>Cormode</w:t>
      </w:r>
      <w:proofErr w:type="spellEnd"/>
      <w:r w:rsidRPr="0004153C">
        <w:rPr>
          <w:rFonts w:cstheme="minorHAnsi"/>
          <w:sz w:val="24"/>
          <w:szCs w:val="24"/>
        </w:rPr>
        <w:t xml:space="preserve">, G., Cummings, R., </w:t>
      </w:r>
      <w:proofErr w:type="spellStart"/>
      <w:r w:rsidRPr="0004153C">
        <w:rPr>
          <w:rFonts w:cstheme="minorHAnsi"/>
          <w:sz w:val="24"/>
          <w:szCs w:val="24"/>
        </w:rPr>
        <w:t>D'Oliveira</w:t>
      </w:r>
      <w:proofErr w:type="spellEnd"/>
      <w:r w:rsidRPr="0004153C">
        <w:rPr>
          <w:rFonts w:cstheme="minorHAnsi"/>
          <w:sz w:val="24"/>
          <w:szCs w:val="24"/>
        </w:rPr>
        <w:t xml:space="preserve">, R. G. L., Eichner, H., El </w:t>
      </w:r>
      <w:proofErr w:type="spellStart"/>
      <w:r w:rsidRPr="0004153C">
        <w:rPr>
          <w:rFonts w:cstheme="minorHAnsi"/>
          <w:sz w:val="24"/>
          <w:szCs w:val="24"/>
        </w:rPr>
        <w:t>Rouayheb</w:t>
      </w:r>
      <w:proofErr w:type="spellEnd"/>
      <w:r w:rsidRPr="0004153C">
        <w:rPr>
          <w:rFonts w:cstheme="minorHAnsi"/>
          <w:sz w:val="24"/>
          <w:szCs w:val="24"/>
        </w:rPr>
        <w:t>, S., Evans, D., Gardner, J., Garrett, Z., Gascon, A., Ghazi, B., Gibbons, P. B., ... Zhao, S. (2021). Advances and Open Problems in Federated Learning. </w:t>
      </w:r>
      <w:r w:rsidRPr="0004153C">
        <w:rPr>
          <w:rFonts w:cstheme="minorHAnsi"/>
          <w:i/>
          <w:iCs/>
          <w:sz w:val="24"/>
          <w:szCs w:val="24"/>
        </w:rPr>
        <w:t>Foundations and Trends in Machine Learning</w:t>
      </w:r>
      <w:r w:rsidRPr="0004153C">
        <w:rPr>
          <w:rFonts w:cstheme="minorHAnsi"/>
          <w:sz w:val="24"/>
          <w:szCs w:val="24"/>
        </w:rPr>
        <w:t>, </w:t>
      </w:r>
      <w:r w:rsidRPr="0004153C">
        <w:rPr>
          <w:rFonts w:cstheme="minorHAnsi"/>
          <w:i/>
          <w:iCs/>
          <w:sz w:val="24"/>
          <w:szCs w:val="24"/>
        </w:rPr>
        <w:t>14</w:t>
      </w:r>
      <w:r w:rsidRPr="0004153C">
        <w:rPr>
          <w:rFonts w:cstheme="minorHAnsi"/>
          <w:sz w:val="24"/>
          <w:szCs w:val="24"/>
        </w:rPr>
        <w:t>(1-2), 1-210. </w:t>
      </w:r>
      <w:hyperlink r:id="rId26" w:history="1">
        <w:r w:rsidR="001A7A21" w:rsidRPr="00D644B1">
          <w:rPr>
            <w:rStyle w:val="Hyperlink"/>
            <w:rFonts w:cstheme="minorHAnsi"/>
            <w:sz w:val="24"/>
            <w:szCs w:val="24"/>
          </w:rPr>
          <w:t>https://doi.org/10.1561/2200000083</w:t>
        </w:r>
      </w:hyperlink>
    </w:p>
    <w:p w14:paraId="17B02C4C" w14:textId="77777777" w:rsidR="002C105A" w:rsidRDefault="005A10BA" w:rsidP="00B51CE4">
      <w:pPr>
        <w:pStyle w:val="ListParagraph"/>
        <w:numPr>
          <w:ilvl w:val="0"/>
          <w:numId w:val="24"/>
        </w:numPr>
        <w:spacing w:before="240"/>
        <w:jc w:val="both"/>
        <w:rPr>
          <w:rFonts w:cstheme="minorHAnsi"/>
          <w:sz w:val="24"/>
          <w:szCs w:val="24"/>
        </w:rPr>
      </w:pPr>
      <w:r w:rsidRPr="005A10BA">
        <w:rPr>
          <w:rFonts w:cstheme="minorHAnsi"/>
          <w:sz w:val="24"/>
          <w:szCs w:val="24"/>
        </w:rPr>
        <w:t xml:space="preserve">Selfridge AR, Spencer BA, </w:t>
      </w:r>
      <w:proofErr w:type="spellStart"/>
      <w:r w:rsidRPr="005A10BA">
        <w:rPr>
          <w:rFonts w:cstheme="minorHAnsi"/>
          <w:sz w:val="24"/>
          <w:szCs w:val="24"/>
        </w:rPr>
        <w:t>Abdelhafez</w:t>
      </w:r>
      <w:proofErr w:type="spellEnd"/>
      <w:r w:rsidRPr="005A10BA">
        <w:rPr>
          <w:rFonts w:cstheme="minorHAnsi"/>
          <w:sz w:val="24"/>
          <w:szCs w:val="24"/>
        </w:rPr>
        <w:t xml:space="preserve"> YG, Nakagawa K, Tupin JD, Badawi RD. Facial Anonymization and Privacy Concerns in Total-Body PET/CT. J </w:t>
      </w:r>
      <w:proofErr w:type="spellStart"/>
      <w:r w:rsidRPr="005A10BA">
        <w:rPr>
          <w:rFonts w:cstheme="minorHAnsi"/>
          <w:sz w:val="24"/>
          <w:szCs w:val="24"/>
        </w:rPr>
        <w:t>Nucl</w:t>
      </w:r>
      <w:proofErr w:type="spellEnd"/>
      <w:r w:rsidRPr="005A10BA">
        <w:rPr>
          <w:rFonts w:cstheme="minorHAnsi"/>
          <w:sz w:val="24"/>
          <w:szCs w:val="24"/>
        </w:rPr>
        <w:t xml:space="preserve"> Med. 2023 Aug;64(8):1304-1309. </w:t>
      </w:r>
      <w:proofErr w:type="spellStart"/>
      <w:r w:rsidRPr="005A10BA">
        <w:rPr>
          <w:rFonts w:cstheme="minorHAnsi"/>
          <w:sz w:val="24"/>
          <w:szCs w:val="24"/>
        </w:rPr>
        <w:t>doi</w:t>
      </w:r>
      <w:proofErr w:type="spellEnd"/>
      <w:r w:rsidRPr="005A10BA">
        <w:rPr>
          <w:rFonts w:cstheme="minorHAnsi"/>
          <w:sz w:val="24"/>
          <w:szCs w:val="24"/>
        </w:rPr>
        <w:t xml:space="preserve">: 10.2967/jnumed.122.265280. </w:t>
      </w:r>
      <w:proofErr w:type="spellStart"/>
      <w:r w:rsidRPr="005A10BA">
        <w:rPr>
          <w:rFonts w:cstheme="minorHAnsi"/>
          <w:sz w:val="24"/>
          <w:szCs w:val="24"/>
        </w:rPr>
        <w:t>Epub</w:t>
      </w:r>
      <w:proofErr w:type="spellEnd"/>
      <w:r w:rsidRPr="005A10BA">
        <w:rPr>
          <w:rFonts w:cstheme="minorHAnsi"/>
          <w:sz w:val="24"/>
          <w:szCs w:val="24"/>
        </w:rPr>
        <w:t xml:space="preserve"> 2023 Jun 2. PMID: 37268426; PMCID: PMC10394314.</w:t>
      </w:r>
    </w:p>
    <w:p w14:paraId="0ECC77AC" w14:textId="0E3B6577" w:rsidR="0004153C" w:rsidRPr="00AA43BC" w:rsidRDefault="0015025F" w:rsidP="00B51CE4">
      <w:pPr>
        <w:pStyle w:val="ListParagraph"/>
        <w:numPr>
          <w:ilvl w:val="0"/>
          <w:numId w:val="24"/>
        </w:numPr>
        <w:spacing w:before="240"/>
        <w:jc w:val="both"/>
        <w:rPr>
          <w:rFonts w:cstheme="minorHAnsi"/>
          <w:sz w:val="24"/>
          <w:szCs w:val="24"/>
        </w:rPr>
      </w:pPr>
      <w:r w:rsidRPr="00B51CE4">
        <w:rPr>
          <w:rFonts w:cstheme="minorHAnsi"/>
          <w:sz w:val="24"/>
          <w:szCs w:val="24"/>
          <w:lang w:val="de-DE"/>
        </w:rPr>
        <w:t>Guerra-</w:t>
      </w:r>
      <w:proofErr w:type="spellStart"/>
      <w:r w:rsidRPr="00B51CE4">
        <w:rPr>
          <w:rFonts w:cstheme="minorHAnsi"/>
          <w:sz w:val="24"/>
          <w:szCs w:val="24"/>
          <w:lang w:val="de-DE"/>
        </w:rPr>
        <w:t>Manzanares</w:t>
      </w:r>
      <w:proofErr w:type="spellEnd"/>
      <w:r w:rsidRPr="00B51CE4">
        <w:rPr>
          <w:rFonts w:cstheme="minorHAnsi"/>
          <w:sz w:val="24"/>
          <w:szCs w:val="24"/>
          <w:lang w:val="de-DE"/>
        </w:rPr>
        <w:t xml:space="preserve">, Alejandro &amp; Lopez, L. &amp; </w:t>
      </w:r>
      <w:proofErr w:type="spellStart"/>
      <w:r w:rsidRPr="00B51CE4">
        <w:rPr>
          <w:rFonts w:cstheme="minorHAnsi"/>
          <w:sz w:val="24"/>
          <w:szCs w:val="24"/>
          <w:lang w:val="de-DE"/>
        </w:rPr>
        <w:t>Maniatakos</w:t>
      </w:r>
      <w:proofErr w:type="spellEnd"/>
      <w:r w:rsidRPr="00B51CE4">
        <w:rPr>
          <w:rFonts w:cstheme="minorHAnsi"/>
          <w:sz w:val="24"/>
          <w:szCs w:val="24"/>
          <w:lang w:val="de-DE"/>
        </w:rPr>
        <w:t xml:space="preserve">, Michail &amp; </w:t>
      </w:r>
      <w:proofErr w:type="spellStart"/>
      <w:r w:rsidRPr="00B51CE4">
        <w:rPr>
          <w:rFonts w:cstheme="minorHAnsi"/>
          <w:sz w:val="24"/>
          <w:szCs w:val="24"/>
          <w:lang w:val="de-DE"/>
        </w:rPr>
        <w:t>Shamout</w:t>
      </w:r>
      <w:proofErr w:type="spellEnd"/>
      <w:r w:rsidRPr="00B51CE4">
        <w:rPr>
          <w:rFonts w:cstheme="minorHAnsi"/>
          <w:sz w:val="24"/>
          <w:szCs w:val="24"/>
          <w:lang w:val="de-DE"/>
        </w:rPr>
        <w:t>, Farah.</w:t>
      </w:r>
      <w:r w:rsidR="000B0728" w:rsidRPr="00B51CE4">
        <w:rPr>
          <w:rFonts w:cstheme="minorHAnsi"/>
          <w:sz w:val="24"/>
          <w:szCs w:val="24"/>
          <w:lang w:val="de-DE"/>
        </w:rPr>
        <w:t xml:space="preserve"> </w:t>
      </w:r>
      <w:r w:rsidR="000B0728" w:rsidRPr="00C24917">
        <w:rPr>
          <w:rFonts w:cstheme="minorHAnsi"/>
          <w:sz w:val="24"/>
          <w:szCs w:val="24"/>
          <w:lang w:val="de-DE"/>
        </w:rPr>
        <w:t xml:space="preserve">(2023). </w:t>
      </w:r>
      <w:r w:rsidR="000B0728" w:rsidRPr="0015025F">
        <w:rPr>
          <w:rFonts w:cstheme="minorHAnsi"/>
          <w:sz w:val="24"/>
          <w:szCs w:val="24"/>
          <w:lang w:val="de-DE"/>
        </w:rPr>
        <w:t>Privacy-</w:t>
      </w:r>
      <w:proofErr w:type="spellStart"/>
      <w:r w:rsidR="000B0728" w:rsidRPr="0015025F">
        <w:rPr>
          <w:rFonts w:cstheme="minorHAnsi"/>
          <w:sz w:val="24"/>
          <w:szCs w:val="24"/>
          <w:lang w:val="de-DE"/>
        </w:rPr>
        <w:t>preserving</w:t>
      </w:r>
      <w:proofErr w:type="spellEnd"/>
      <w:r w:rsidR="000B0728" w:rsidRPr="0015025F">
        <w:rPr>
          <w:rFonts w:cstheme="minorHAnsi"/>
          <w:sz w:val="24"/>
          <w:szCs w:val="24"/>
          <w:lang w:val="de-DE"/>
        </w:rPr>
        <w:t xml:space="preserve"> </w:t>
      </w:r>
      <w:proofErr w:type="spellStart"/>
      <w:r w:rsidR="000B0728" w:rsidRPr="0015025F">
        <w:rPr>
          <w:rFonts w:cstheme="minorHAnsi"/>
          <w:sz w:val="24"/>
          <w:szCs w:val="24"/>
          <w:lang w:val="de-DE"/>
        </w:rPr>
        <w:t>machine</w:t>
      </w:r>
      <w:proofErr w:type="spellEnd"/>
      <w:r w:rsidR="000B0728" w:rsidRPr="0015025F">
        <w:rPr>
          <w:rFonts w:cstheme="minorHAnsi"/>
          <w:sz w:val="24"/>
          <w:szCs w:val="24"/>
          <w:lang w:val="de-DE"/>
        </w:rPr>
        <w:t xml:space="preserve"> </w:t>
      </w:r>
      <w:proofErr w:type="spellStart"/>
      <w:r w:rsidR="000B0728" w:rsidRPr="0015025F">
        <w:rPr>
          <w:rFonts w:cstheme="minorHAnsi"/>
          <w:sz w:val="24"/>
          <w:szCs w:val="24"/>
          <w:lang w:val="de-DE"/>
        </w:rPr>
        <w:t>learning</w:t>
      </w:r>
      <w:proofErr w:type="spellEnd"/>
      <w:r w:rsidR="000B0728" w:rsidRPr="0015025F">
        <w:rPr>
          <w:rFonts w:cstheme="minorHAnsi"/>
          <w:sz w:val="24"/>
          <w:szCs w:val="24"/>
          <w:lang w:val="de-DE"/>
        </w:rPr>
        <w:t xml:space="preserve"> </w:t>
      </w:r>
      <w:proofErr w:type="spellStart"/>
      <w:r w:rsidR="000B0728" w:rsidRPr="0015025F">
        <w:rPr>
          <w:rFonts w:cstheme="minorHAnsi"/>
          <w:sz w:val="24"/>
          <w:szCs w:val="24"/>
          <w:lang w:val="de-DE"/>
        </w:rPr>
        <w:t>for</w:t>
      </w:r>
      <w:proofErr w:type="spellEnd"/>
      <w:r w:rsidR="000B0728" w:rsidRPr="0015025F">
        <w:rPr>
          <w:rFonts w:cstheme="minorHAnsi"/>
          <w:sz w:val="24"/>
          <w:szCs w:val="24"/>
          <w:lang w:val="de-DE"/>
        </w:rPr>
        <w:t xml:space="preserve"> </w:t>
      </w:r>
      <w:proofErr w:type="spellStart"/>
      <w:r w:rsidR="000B0728" w:rsidRPr="0015025F">
        <w:rPr>
          <w:rFonts w:cstheme="minorHAnsi"/>
          <w:sz w:val="24"/>
          <w:szCs w:val="24"/>
          <w:lang w:val="de-DE"/>
        </w:rPr>
        <w:t>healthcare</w:t>
      </w:r>
      <w:proofErr w:type="spellEnd"/>
      <w:r w:rsidR="000B0728" w:rsidRPr="0015025F">
        <w:rPr>
          <w:rFonts w:cstheme="minorHAnsi"/>
          <w:sz w:val="24"/>
          <w:szCs w:val="24"/>
          <w:lang w:val="de-DE"/>
        </w:rPr>
        <w:t xml:space="preserve">: open </w:t>
      </w:r>
      <w:proofErr w:type="spellStart"/>
      <w:r w:rsidR="000B0728" w:rsidRPr="0015025F">
        <w:rPr>
          <w:rFonts w:cstheme="minorHAnsi"/>
          <w:sz w:val="24"/>
          <w:szCs w:val="24"/>
          <w:lang w:val="de-DE"/>
        </w:rPr>
        <w:t>challenges</w:t>
      </w:r>
      <w:proofErr w:type="spellEnd"/>
      <w:r w:rsidR="000B0728" w:rsidRPr="0015025F">
        <w:rPr>
          <w:rFonts w:cstheme="minorHAnsi"/>
          <w:sz w:val="24"/>
          <w:szCs w:val="24"/>
          <w:lang w:val="de-DE"/>
        </w:rPr>
        <w:t xml:space="preserve"> and </w:t>
      </w:r>
      <w:proofErr w:type="spellStart"/>
      <w:r w:rsidR="000B0728" w:rsidRPr="0015025F">
        <w:rPr>
          <w:rFonts w:cstheme="minorHAnsi"/>
          <w:sz w:val="24"/>
          <w:szCs w:val="24"/>
          <w:lang w:val="de-DE"/>
        </w:rPr>
        <w:t>future</w:t>
      </w:r>
      <w:proofErr w:type="spellEnd"/>
      <w:r w:rsidR="000B0728" w:rsidRPr="0015025F">
        <w:rPr>
          <w:rFonts w:cstheme="minorHAnsi"/>
          <w:sz w:val="24"/>
          <w:szCs w:val="24"/>
          <w:lang w:val="de-DE"/>
        </w:rPr>
        <w:t xml:space="preserve"> </w:t>
      </w:r>
      <w:proofErr w:type="spellStart"/>
      <w:r w:rsidR="000B0728" w:rsidRPr="0015025F">
        <w:rPr>
          <w:rFonts w:cstheme="minorHAnsi"/>
          <w:sz w:val="24"/>
          <w:szCs w:val="24"/>
          <w:lang w:val="de-DE"/>
        </w:rPr>
        <w:t>perspectives</w:t>
      </w:r>
      <w:proofErr w:type="spellEnd"/>
      <w:r w:rsidR="000B0728" w:rsidRPr="0015025F">
        <w:rPr>
          <w:rFonts w:cstheme="minorHAnsi"/>
          <w:sz w:val="24"/>
          <w:szCs w:val="24"/>
          <w:lang w:val="de-DE"/>
        </w:rPr>
        <w:t xml:space="preserve">. </w:t>
      </w:r>
      <w:r w:rsidRPr="0015025F">
        <w:rPr>
          <w:rFonts w:cstheme="minorHAnsi"/>
          <w:sz w:val="24"/>
          <w:szCs w:val="24"/>
          <w:lang w:val="de-DE"/>
        </w:rPr>
        <w:t>10.48550/arXiv.2303.15563.</w:t>
      </w:r>
    </w:p>
    <w:p w14:paraId="1BF1719D" w14:textId="10548071" w:rsidR="00ED1F3E" w:rsidRPr="00C24917" w:rsidRDefault="00AA43BC" w:rsidP="00AB2FC8">
      <w:pPr>
        <w:pStyle w:val="ListParagraph"/>
        <w:numPr>
          <w:ilvl w:val="0"/>
          <w:numId w:val="24"/>
        </w:numPr>
        <w:spacing w:before="240"/>
        <w:jc w:val="both"/>
        <w:rPr>
          <w:rFonts w:cstheme="minorHAnsi"/>
          <w:sz w:val="24"/>
          <w:szCs w:val="24"/>
        </w:rPr>
      </w:pPr>
      <w:r w:rsidRPr="00AA43BC">
        <w:rPr>
          <w:rFonts w:cstheme="minorHAnsi"/>
          <w:sz w:val="24"/>
          <w:szCs w:val="24"/>
        </w:rPr>
        <w:lastRenderedPageBreak/>
        <w:t xml:space="preserve">Ali, Md &amp; Ahsan, Md Manjurul &amp; Tasnim, Lamia &amp; Afrin, Sadia &amp; Biswas, Koushik &amp; Hossain, Md &amp; Ahmed, Md &amp; Hasan, </w:t>
      </w:r>
      <w:proofErr w:type="spellStart"/>
      <w:r w:rsidRPr="00AA43BC">
        <w:rPr>
          <w:rFonts w:cstheme="minorHAnsi"/>
          <w:sz w:val="24"/>
          <w:szCs w:val="24"/>
        </w:rPr>
        <w:t>Ronok</w:t>
      </w:r>
      <w:proofErr w:type="spellEnd"/>
      <w:r w:rsidRPr="00AA43BC">
        <w:rPr>
          <w:rFonts w:cstheme="minorHAnsi"/>
          <w:sz w:val="24"/>
          <w:szCs w:val="24"/>
        </w:rPr>
        <w:t xml:space="preserve"> &amp; Islam, Md &amp; Raman, Shivakumar. (2024). Federated Learning in Healthcare: Model Misconducts, Security, Challenges, Applications, and Future Research Directions -- A Systematic Review. 10.48550/arXiv.2405.13832.</w:t>
      </w:r>
    </w:p>
    <w:sectPr w:rsidR="00ED1F3E" w:rsidRPr="00C24917" w:rsidSect="00F97A8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26BE8" w14:textId="77777777" w:rsidR="00363FF2" w:rsidRDefault="00363FF2" w:rsidP="005D2FCD">
      <w:pPr>
        <w:spacing w:after="0" w:line="240" w:lineRule="auto"/>
      </w:pPr>
      <w:r>
        <w:separator/>
      </w:r>
    </w:p>
  </w:endnote>
  <w:endnote w:type="continuationSeparator" w:id="0">
    <w:p w14:paraId="6BD5D078" w14:textId="77777777" w:rsidR="00363FF2" w:rsidRDefault="00363FF2" w:rsidP="005D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296960"/>
      <w:docPartObj>
        <w:docPartGallery w:val="Page Numbers (Bottom of Page)"/>
        <w:docPartUnique/>
      </w:docPartObj>
    </w:sdtPr>
    <w:sdtEndPr>
      <w:rPr>
        <w:noProof/>
      </w:rPr>
    </w:sdtEndPr>
    <w:sdtContent>
      <w:p w14:paraId="7A56D838" w14:textId="222FD504" w:rsidR="008D4707" w:rsidRDefault="0093142B" w:rsidP="000C05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9743732"/>
      <w:docPartObj>
        <w:docPartGallery w:val="Page Numbers (Bottom of Page)"/>
        <w:docPartUnique/>
      </w:docPartObj>
    </w:sdtPr>
    <w:sdtEndPr>
      <w:rPr>
        <w:noProof/>
      </w:rPr>
    </w:sdtEndPr>
    <w:sdtContent>
      <w:p w14:paraId="7731A142" w14:textId="77777777" w:rsidR="006D5F0A" w:rsidRDefault="006D5F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0461EE" w14:textId="77777777" w:rsidR="006D5F0A" w:rsidRDefault="006D5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7EFAD" w14:textId="77777777" w:rsidR="00363FF2" w:rsidRDefault="00363FF2" w:rsidP="005D2FCD">
      <w:pPr>
        <w:spacing w:after="0" w:line="240" w:lineRule="auto"/>
      </w:pPr>
      <w:r>
        <w:separator/>
      </w:r>
    </w:p>
  </w:footnote>
  <w:footnote w:type="continuationSeparator" w:id="0">
    <w:p w14:paraId="1E183DE0" w14:textId="77777777" w:rsidR="00363FF2" w:rsidRDefault="00363FF2" w:rsidP="005D2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7B5"/>
    <w:multiLevelType w:val="multilevel"/>
    <w:tmpl w:val="1FD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D57D1"/>
    <w:multiLevelType w:val="multilevel"/>
    <w:tmpl w:val="69E0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856C0"/>
    <w:multiLevelType w:val="multilevel"/>
    <w:tmpl w:val="75B2C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64C0"/>
    <w:multiLevelType w:val="multilevel"/>
    <w:tmpl w:val="C2F8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7CA6"/>
    <w:multiLevelType w:val="multilevel"/>
    <w:tmpl w:val="0B9A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66C74"/>
    <w:multiLevelType w:val="multilevel"/>
    <w:tmpl w:val="5B9E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64D2E"/>
    <w:multiLevelType w:val="multilevel"/>
    <w:tmpl w:val="389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1093D"/>
    <w:multiLevelType w:val="multilevel"/>
    <w:tmpl w:val="E93EB17A"/>
    <w:lvl w:ilvl="0">
      <w:start w:val="1"/>
      <w:numFmt w:val="decimal"/>
      <w:lvlText w:val="%1."/>
      <w:lvlJc w:val="left"/>
      <w:pPr>
        <w:ind w:left="1440" w:hanging="360"/>
      </w:pPr>
      <w:rPr>
        <w:rFonts w:hint="default"/>
        <w:sz w:val="20"/>
      </w:rPr>
    </w:lvl>
    <w:lvl w:ilvl="1">
      <w:start w:val="3"/>
      <w:numFmt w:val="decimal"/>
      <w:isLgl/>
      <w:lvlText w:val="%1.%2"/>
      <w:lvlJc w:val="left"/>
      <w:pPr>
        <w:ind w:left="1500" w:hanging="420"/>
      </w:pPr>
      <w:rPr>
        <w:rFonts w:hint="default"/>
        <w:sz w:val="20"/>
      </w:rPr>
    </w:lvl>
    <w:lvl w:ilvl="2">
      <w:start w:val="1"/>
      <w:numFmt w:val="decimal"/>
      <w:isLgl/>
      <w:lvlText w:val="%1.%2.%3"/>
      <w:lvlJc w:val="left"/>
      <w:pPr>
        <w:ind w:left="1800" w:hanging="720"/>
      </w:pPr>
      <w:rPr>
        <w:rFonts w:hint="default"/>
        <w:sz w:val="20"/>
      </w:rPr>
    </w:lvl>
    <w:lvl w:ilvl="3">
      <w:start w:val="1"/>
      <w:numFmt w:val="decimal"/>
      <w:isLgl/>
      <w:lvlText w:val="%1.%2.%3.%4"/>
      <w:lvlJc w:val="left"/>
      <w:pPr>
        <w:ind w:left="2160" w:hanging="1080"/>
      </w:pPr>
      <w:rPr>
        <w:rFonts w:hint="default"/>
        <w:sz w:val="20"/>
      </w:rPr>
    </w:lvl>
    <w:lvl w:ilvl="4">
      <w:start w:val="1"/>
      <w:numFmt w:val="decimal"/>
      <w:isLgl/>
      <w:lvlText w:val="%1.%2.%3.%4.%5"/>
      <w:lvlJc w:val="left"/>
      <w:pPr>
        <w:ind w:left="2160" w:hanging="1080"/>
      </w:pPr>
      <w:rPr>
        <w:rFonts w:hint="default"/>
        <w:sz w:val="20"/>
      </w:rPr>
    </w:lvl>
    <w:lvl w:ilvl="5">
      <w:start w:val="1"/>
      <w:numFmt w:val="decimal"/>
      <w:isLgl/>
      <w:lvlText w:val="%1.%2.%3.%4.%5.%6"/>
      <w:lvlJc w:val="left"/>
      <w:pPr>
        <w:ind w:left="2520" w:hanging="1440"/>
      </w:pPr>
      <w:rPr>
        <w:rFonts w:hint="default"/>
        <w:sz w:val="20"/>
      </w:rPr>
    </w:lvl>
    <w:lvl w:ilvl="6">
      <w:start w:val="1"/>
      <w:numFmt w:val="decimal"/>
      <w:isLgl/>
      <w:lvlText w:val="%1.%2.%3.%4.%5.%6.%7"/>
      <w:lvlJc w:val="left"/>
      <w:pPr>
        <w:ind w:left="2520" w:hanging="1440"/>
      </w:pPr>
      <w:rPr>
        <w:rFonts w:hint="default"/>
        <w:sz w:val="20"/>
      </w:rPr>
    </w:lvl>
    <w:lvl w:ilvl="7">
      <w:start w:val="1"/>
      <w:numFmt w:val="decimal"/>
      <w:isLgl/>
      <w:lvlText w:val="%1.%2.%3.%4.%5.%6.%7.%8"/>
      <w:lvlJc w:val="left"/>
      <w:pPr>
        <w:ind w:left="2880" w:hanging="1800"/>
      </w:pPr>
      <w:rPr>
        <w:rFonts w:hint="default"/>
        <w:sz w:val="20"/>
      </w:rPr>
    </w:lvl>
    <w:lvl w:ilvl="8">
      <w:start w:val="1"/>
      <w:numFmt w:val="decimal"/>
      <w:isLgl/>
      <w:lvlText w:val="%1.%2.%3.%4.%5.%6.%7.%8.%9"/>
      <w:lvlJc w:val="left"/>
      <w:pPr>
        <w:ind w:left="3240" w:hanging="2160"/>
      </w:pPr>
      <w:rPr>
        <w:rFonts w:hint="default"/>
        <w:sz w:val="20"/>
      </w:rPr>
    </w:lvl>
  </w:abstractNum>
  <w:abstractNum w:abstractNumId="8" w15:restartNumberingAfterBreak="0">
    <w:nsid w:val="265015F1"/>
    <w:multiLevelType w:val="hybridMultilevel"/>
    <w:tmpl w:val="FFFFFFFF"/>
    <w:lvl w:ilvl="0" w:tplc="C0423CF4">
      <w:start w:val="1"/>
      <w:numFmt w:val="decimal"/>
      <w:lvlText w:val="%1."/>
      <w:lvlJc w:val="left"/>
      <w:pPr>
        <w:ind w:left="720" w:hanging="360"/>
      </w:pPr>
    </w:lvl>
    <w:lvl w:ilvl="1" w:tplc="E3026232">
      <w:start w:val="1"/>
      <w:numFmt w:val="lowerLetter"/>
      <w:lvlText w:val="%2."/>
      <w:lvlJc w:val="left"/>
      <w:pPr>
        <w:ind w:left="1440" w:hanging="360"/>
      </w:pPr>
    </w:lvl>
    <w:lvl w:ilvl="2" w:tplc="88E2DA06">
      <w:start w:val="1"/>
      <w:numFmt w:val="lowerRoman"/>
      <w:lvlText w:val="%3."/>
      <w:lvlJc w:val="right"/>
      <w:pPr>
        <w:ind w:left="2160" w:hanging="180"/>
      </w:pPr>
    </w:lvl>
    <w:lvl w:ilvl="3" w:tplc="B69054E8">
      <w:start w:val="1"/>
      <w:numFmt w:val="decimal"/>
      <w:lvlText w:val="%4."/>
      <w:lvlJc w:val="left"/>
      <w:pPr>
        <w:ind w:left="2880" w:hanging="360"/>
      </w:pPr>
    </w:lvl>
    <w:lvl w:ilvl="4" w:tplc="983CD616">
      <w:start w:val="1"/>
      <w:numFmt w:val="lowerLetter"/>
      <w:lvlText w:val="%5."/>
      <w:lvlJc w:val="left"/>
      <w:pPr>
        <w:ind w:left="3600" w:hanging="360"/>
      </w:pPr>
    </w:lvl>
    <w:lvl w:ilvl="5" w:tplc="C8B07C50">
      <w:start w:val="1"/>
      <w:numFmt w:val="lowerRoman"/>
      <w:lvlText w:val="%6."/>
      <w:lvlJc w:val="right"/>
      <w:pPr>
        <w:ind w:left="4320" w:hanging="180"/>
      </w:pPr>
    </w:lvl>
    <w:lvl w:ilvl="6" w:tplc="683C5E1C">
      <w:start w:val="1"/>
      <w:numFmt w:val="decimal"/>
      <w:lvlText w:val="%7."/>
      <w:lvlJc w:val="left"/>
      <w:pPr>
        <w:ind w:left="5040" w:hanging="360"/>
      </w:pPr>
    </w:lvl>
    <w:lvl w:ilvl="7" w:tplc="D8C48FB6">
      <w:start w:val="1"/>
      <w:numFmt w:val="lowerLetter"/>
      <w:lvlText w:val="%8."/>
      <w:lvlJc w:val="left"/>
      <w:pPr>
        <w:ind w:left="5760" w:hanging="360"/>
      </w:pPr>
    </w:lvl>
    <w:lvl w:ilvl="8" w:tplc="CA6C270C">
      <w:start w:val="1"/>
      <w:numFmt w:val="lowerRoman"/>
      <w:lvlText w:val="%9."/>
      <w:lvlJc w:val="right"/>
      <w:pPr>
        <w:ind w:left="6480" w:hanging="180"/>
      </w:pPr>
    </w:lvl>
  </w:abstractNum>
  <w:abstractNum w:abstractNumId="9" w15:restartNumberingAfterBreak="0">
    <w:nsid w:val="2C463438"/>
    <w:multiLevelType w:val="hybridMultilevel"/>
    <w:tmpl w:val="EED05D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092298"/>
    <w:multiLevelType w:val="multilevel"/>
    <w:tmpl w:val="949CC6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7699C"/>
    <w:multiLevelType w:val="hybridMultilevel"/>
    <w:tmpl w:val="81F06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7025C9"/>
    <w:multiLevelType w:val="hybridMultilevel"/>
    <w:tmpl w:val="AD5E9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7C014C"/>
    <w:multiLevelType w:val="multilevel"/>
    <w:tmpl w:val="F82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25476"/>
    <w:multiLevelType w:val="multilevel"/>
    <w:tmpl w:val="7CD4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E2093"/>
    <w:multiLevelType w:val="multilevel"/>
    <w:tmpl w:val="05EC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16933"/>
    <w:multiLevelType w:val="multilevel"/>
    <w:tmpl w:val="0B9A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14C55"/>
    <w:multiLevelType w:val="multilevel"/>
    <w:tmpl w:val="33B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27327"/>
    <w:multiLevelType w:val="multilevel"/>
    <w:tmpl w:val="0084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D6955"/>
    <w:multiLevelType w:val="multilevel"/>
    <w:tmpl w:val="679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05A81"/>
    <w:multiLevelType w:val="multilevel"/>
    <w:tmpl w:val="E93EB17A"/>
    <w:lvl w:ilvl="0">
      <w:start w:val="1"/>
      <w:numFmt w:val="decimal"/>
      <w:lvlText w:val="%1."/>
      <w:lvlJc w:val="left"/>
      <w:pPr>
        <w:ind w:left="1440" w:hanging="360"/>
      </w:pPr>
    </w:lvl>
    <w:lvl w:ilvl="1">
      <w:start w:val="3"/>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55461EBE"/>
    <w:multiLevelType w:val="multilevel"/>
    <w:tmpl w:val="1A58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B06A4"/>
    <w:multiLevelType w:val="multilevel"/>
    <w:tmpl w:val="7E5E42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1516C"/>
    <w:multiLevelType w:val="hybridMultilevel"/>
    <w:tmpl w:val="171CCF6A"/>
    <w:lvl w:ilvl="0" w:tplc="6D4A3A96">
      <w:start w:val="5"/>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1B15E5"/>
    <w:multiLevelType w:val="multilevel"/>
    <w:tmpl w:val="9B0A6E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425BB"/>
    <w:multiLevelType w:val="multilevel"/>
    <w:tmpl w:val="369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DE3546"/>
    <w:multiLevelType w:val="multilevel"/>
    <w:tmpl w:val="1A8E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480129"/>
    <w:multiLevelType w:val="hybridMultilevel"/>
    <w:tmpl w:val="A6548B54"/>
    <w:lvl w:ilvl="0" w:tplc="E482F47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10829641">
    <w:abstractNumId w:val="8"/>
  </w:num>
  <w:num w:numId="2" w16cid:durableId="1057390148">
    <w:abstractNumId w:val="12"/>
  </w:num>
  <w:num w:numId="3" w16cid:durableId="63644778">
    <w:abstractNumId w:val="11"/>
  </w:num>
  <w:num w:numId="4" w16cid:durableId="1202748877">
    <w:abstractNumId w:val="18"/>
  </w:num>
  <w:num w:numId="5" w16cid:durableId="1732342989">
    <w:abstractNumId w:val="23"/>
  </w:num>
  <w:num w:numId="6" w16cid:durableId="601379994">
    <w:abstractNumId w:val="25"/>
  </w:num>
  <w:num w:numId="7" w16cid:durableId="699622540">
    <w:abstractNumId w:val="2"/>
  </w:num>
  <w:num w:numId="8" w16cid:durableId="1410882164">
    <w:abstractNumId w:val="10"/>
  </w:num>
  <w:num w:numId="9" w16cid:durableId="634261786">
    <w:abstractNumId w:val="24"/>
  </w:num>
  <w:num w:numId="10" w16cid:durableId="2045253190">
    <w:abstractNumId w:val="22"/>
  </w:num>
  <w:num w:numId="11" w16cid:durableId="850030524">
    <w:abstractNumId w:val="3"/>
  </w:num>
  <w:num w:numId="12" w16cid:durableId="1609315916">
    <w:abstractNumId w:val="5"/>
  </w:num>
  <w:num w:numId="13" w16cid:durableId="1006783544">
    <w:abstractNumId w:val="19"/>
  </w:num>
  <w:num w:numId="14" w16cid:durableId="1185049476">
    <w:abstractNumId w:val="4"/>
  </w:num>
  <w:num w:numId="15" w16cid:durableId="95834222">
    <w:abstractNumId w:val="17"/>
  </w:num>
  <w:num w:numId="16" w16cid:durableId="1911305670">
    <w:abstractNumId w:val="15"/>
  </w:num>
  <w:num w:numId="17" w16cid:durableId="2030914355">
    <w:abstractNumId w:val="21"/>
  </w:num>
  <w:num w:numId="18" w16cid:durableId="1946764883">
    <w:abstractNumId w:val="14"/>
  </w:num>
  <w:num w:numId="19" w16cid:durableId="1115247135">
    <w:abstractNumId w:val="0"/>
  </w:num>
  <w:num w:numId="20" w16cid:durableId="614480102">
    <w:abstractNumId w:val="26"/>
  </w:num>
  <w:num w:numId="21" w16cid:durableId="992563833">
    <w:abstractNumId w:val="1"/>
  </w:num>
  <w:num w:numId="22" w16cid:durableId="1102802332">
    <w:abstractNumId w:val="6"/>
  </w:num>
  <w:num w:numId="23" w16cid:durableId="1871793703">
    <w:abstractNumId w:val="13"/>
  </w:num>
  <w:num w:numId="24" w16cid:durableId="1760177988">
    <w:abstractNumId w:val="27"/>
  </w:num>
  <w:num w:numId="25" w16cid:durableId="1688095262">
    <w:abstractNumId w:val="9"/>
  </w:num>
  <w:num w:numId="26" w16cid:durableId="1766723987">
    <w:abstractNumId w:val="20"/>
  </w:num>
  <w:num w:numId="27" w16cid:durableId="1409352442">
    <w:abstractNumId w:val="16"/>
  </w:num>
  <w:num w:numId="28" w16cid:durableId="846942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C1"/>
    <w:rsid w:val="0000091C"/>
    <w:rsid w:val="00002057"/>
    <w:rsid w:val="000022C4"/>
    <w:rsid w:val="000025DA"/>
    <w:rsid w:val="00004680"/>
    <w:rsid w:val="00005D7C"/>
    <w:rsid w:val="000071EA"/>
    <w:rsid w:val="0001085E"/>
    <w:rsid w:val="00010860"/>
    <w:rsid w:val="00015A6F"/>
    <w:rsid w:val="00023511"/>
    <w:rsid w:val="00024228"/>
    <w:rsid w:val="00024E6D"/>
    <w:rsid w:val="000250F5"/>
    <w:rsid w:val="000253AA"/>
    <w:rsid w:val="00031CE8"/>
    <w:rsid w:val="000364F6"/>
    <w:rsid w:val="00036E93"/>
    <w:rsid w:val="00036FE1"/>
    <w:rsid w:val="0003798C"/>
    <w:rsid w:val="00037FF2"/>
    <w:rsid w:val="00040124"/>
    <w:rsid w:val="000408DD"/>
    <w:rsid w:val="0004153C"/>
    <w:rsid w:val="00042082"/>
    <w:rsid w:val="00044D1C"/>
    <w:rsid w:val="0004584A"/>
    <w:rsid w:val="000463A1"/>
    <w:rsid w:val="0004656D"/>
    <w:rsid w:val="00050170"/>
    <w:rsid w:val="00050AB8"/>
    <w:rsid w:val="000511E3"/>
    <w:rsid w:val="00052DB3"/>
    <w:rsid w:val="000538E6"/>
    <w:rsid w:val="000553A6"/>
    <w:rsid w:val="000572EF"/>
    <w:rsid w:val="000616B1"/>
    <w:rsid w:val="00062505"/>
    <w:rsid w:val="000627E1"/>
    <w:rsid w:val="00063675"/>
    <w:rsid w:val="0006403D"/>
    <w:rsid w:val="00066650"/>
    <w:rsid w:val="0007000E"/>
    <w:rsid w:val="00070081"/>
    <w:rsid w:val="0007074A"/>
    <w:rsid w:val="000707BF"/>
    <w:rsid w:val="000712BC"/>
    <w:rsid w:val="000714E3"/>
    <w:rsid w:val="000723F7"/>
    <w:rsid w:val="0007294E"/>
    <w:rsid w:val="00072CFB"/>
    <w:rsid w:val="0007679B"/>
    <w:rsid w:val="000770EE"/>
    <w:rsid w:val="0007784A"/>
    <w:rsid w:val="00077AAD"/>
    <w:rsid w:val="00077D01"/>
    <w:rsid w:val="0008173E"/>
    <w:rsid w:val="0008296B"/>
    <w:rsid w:val="000836FB"/>
    <w:rsid w:val="0008716F"/>
    <w:rsid w:val="00087BAE"/>
    <w:rsid w:val="00090F97"/>
    <w:rsid w:val="00093C95"/>
    <w:rsid w:val="00094318"/>
    <w:rsid w:val="00094BE0"/>
    <w:rsid w:val="00096DC2"/>
    <w:rsid w:val="000A31F4"/>
    <w:rsid w:val="000A3C41"/>
    <w:rsid w:val="000A3E1A"/>
    <w:rsid w:val="000A3E9C"/>
    <w:rsid w:val="000A5B23"/>
    <w:rsid w:val="000A61B8"/>
    <w:rsid w:val="000A62CD"/>
    <w:rsid w:val="000B04BC"/>
    <w:rsid w:val="000B0728"/>
    <w:rsid w:val="000B0DFB"/>
    <w:rsid w:val="000B273D"/>
    <w:rsid w:val="000B3369"/>
    <w:rsid w:val="000B412D"/>
    <w:rsid w:val="000B430A"/>
    <w:rsid w:val="000B5FAE"/>
    <w:rsid w:val="000B6CE8"/>
    <w:rsid w:val="000C0550"/>
    <w:rsid w:val="000C0E55"/>
    <w:rsid w:val="000C3789"/>
    <w:rsid w:val="000C43C2"/>
    <w:rsid w:val="000C5902"/>
    <w:rsid w:val="000D0DEF"/>
    <w:rsid w:val="000D19C8"/>
    <w:rsid w:val="000D2436"/>
    <w:rsid w:val="000E0151"/>
    <w:rsid w:val="000E0457"/>
    <w:rsid w:val="000E278B"/>
    <w:rsid w:val="000E2884"/>
    <w:rsid w:val="000E5554"/>
    <w:rsid w:val="000E5B4A"/>
    <w:rsid w:val="000E5CD8"/>
    <w:rsid w:val="000E633B"/>
    <w:rsid w:val="000E66E9"/>
    <w:rsid w:val="000E7B42"/>
    <w:rsid w:val="000F1150"/>
    <w:rsid w:val="000F287D"/>
    <w:rsid w:val="000F38A6"/>
    <w:rsid w:val="000F3C66"/>
    <w:rsid w:val="000F3E65"/>
    <w:rsid w:val="000F475E"/>
    <w:rsid w:val="000F4FB4"/>
    <w:rsid w:val="000F602A"/>
    <w:rsid w:val="000F6A80"/>
    <w:rsid w:val="000F78A5"/>
    <w:rsid w:val="00101090"/>
    <w:rsid w:val="001018E2"/>
    <w:rsid w:val="00101A4B"/>
    <w:rsid w:val="001026E2"/>
    <w:rsid w:val="00102ABA"/>
    <w:rsid w:val="00102E1E"/>
    <w:rsid w:val="001037DA"/>
    <w:rsid w:val="00103B85"/>
    <w:rsid w:val="00104701"/>
    <w:rsid w:val="00104D2B"/>
    <w:rsid w:val="00105A5E"/>
    <w:rsid w:val="00106B3B"/>
    <w:rsid w:val="00106BDC"/>
    <w:rsid w:val="00107572"/>
    <w:rsid w:val="001104FA"/>
    <w:rsid w:val="00110567"/>
    <w:rsid w:val="001124E3"/>
    <w:rsid w:val="00113C8D"/>
    <w:rsid w:val="00113DEB"/>
    <w:rsid w:val="0011573E"/>
    <w:rsid w:val="0011740A"/>
    <w:rsid w:val="001176F8"/>
    <w:rsid w:val="00120CCE"/>
    <w:rsid w:val="001222B1"/>
    <w:rsid w:val="00122940"/>
    <w:rsid w:val="00123682"/>
    <w:rsid w:val="001263D0"/>
    <w:rsid w:val="001304F6"/>
    <w:rsid w:val="0013058E"/>
    <w:rsid w:val="00130749"/>
    <w:rsid w:val="00131DB8"/>
    <w:rsid w:val="00132B01"/>
    <w:rsid w:val="001360B2"/>
    <w:rsid w:val="0013687C"/>
    <w:rsid w:val="001372C9"/>
    <w:rsid w:val="00140461"/>
    <w:rsid w:val="001408F9"/>
    <w:rsid w:val="00141E50"/>
    <w:rsid w:val="0014234D"/>
    <w:rsid w:val="001439AE"/>
    <w:rsid w:val="00143AA3"/>
    <w:rsid w:val="0014484B"/>
    <w:rsid w:val="00144E11"/>
    <w:rsid w:val="00146B21"/>
    <w:rsid w:val="001475E9"/>
    <w:rsid w:val="0015025F"/>
    <w:rsid w:val="001502D1"/>
    <w:rsid w:val="00150BA1"/>
    <w:rsid w:val="00150D8C"/>
    <w:rsid w:val="0015111F"/>
    <w:rsid w:val="001570DC"/>
    <w:rsid w:val="00160826"/>
    <w:rsid w:val="0016164D"/>
    <w:rsid w:val="00163F38"/>
    <w:rsid w:val="00164430"/>
    <w:rsid w:val="00165C7E"/>
    <w:rsid w:val="00166303"/>
    <w:rsid w:val="00166D2C"/>
    <w:rsid w:val="00170236"/>
    <w:rsid w:val="0017075F"/>
    <w:rsid w:val="00171771"/>
    <w:rsid w:val="001729BA"/>
    <w:rsid w:val="00172A01"/>
    <w:rsid w:val="00174930"/>
    <w:rsid w:val="001760A8"/>
    <w:rsid w:val="0017701F"/>
    <w:rsid w:val="00181982"/>
    <w:rsid w:val="00181A9B"/>
    <w:rsid w:val="001823C2"/>
    <w:rsid w:val="001854B5"/>
    <w:rsid w:val="00185EDE"/>
    <w:rsid w:val="001912D4"/>
    <w:rsid w:val="00191C51"/>
    <w:rsid w:val="00194895"/>
    <w:rsid w:val="001963C6"/>
    <w:rsid w:val="00196DBD"/>
    <w:rsid w:val="001A01F4"/>
    <w:rsid w:val="001A2599"/>
    <w:rsid w:val="001A2B28"/>
    <w:rsid w:val="001A627F"/>
    <w:rsid w:val="001A7515"/>
    <w:rsid w:val="001A7A21"/>
    <w:rsid w:val="001A7E5E"/>
    <w:rsid w:val="001B1F2A"/>
    <w:rsid w:val="001B26AE"/>
    <w:rsid w:val="001B3D2F"/>
    <w:rsid w:val="001B40AA"/>
    <w:rsid w:val="001B5B6C"/>
    <w:rsid w:val="001B5C4C"/>
    <w:rsid w:val="001B6C66"/>
    <w:rsid w:val="001C033A"/>
    <w:rsid w:val="001C0438"/>
    <w:rsid w:val="001C1823"/>
    <w:rsid w:val="001C1A24"/>
    <w:rsid w:val="001C3CE5"/>
    <w:rsid w:val="001C3F32"/>
    <w:rsid w:val="001C49A6"/>
    <w:rsid w:val="001C5FE4"/>
    <w:rsid w:val="001C7FCB"/>
    <w:rsid w:val="001D2099"/>
    <w:rsid w:val="001D4410"/>
    <w:rsid w:val="001D4501"/>
    <w:rsid w:val="001D5169"/>
    <w:rsid w:val="001D5BED"/>
    <w:rsid w:val="001D5EC9"/>
    <w:rsid w:val="001D67DE"/>
    <w:rsid w:val="001D7139"/>
    <w:rsid w:val="001D713C"/>
    <w:rsid w:val="001D797D"/>
    <w:rsid w:val="001D7D10"/>
    <w:rsid w:val="001E2B8F"/>
    <w:rsid w:val="001E31A6"/>
    <w:rsid w:val="001E564B"/>
    <w:rsid w:val="001E7E02"/>
    <w:rsid w:val="001F002A"/>
    <w:rsid w:val="001F16ED"/>
    <w:rsid w:val="001F1D32"/>
    <w:rsid w:val="001F387D"/>
    <w:rsid w:val="002000D8"/>
    <w:rsid w:val="00201646"/>
    <w:rsid w:val="00204860"/>
    <w:rsid w:val="00205909"/>
    <w:rsid w:val="00214037"/>
    <w:rsid w:val="002149F5"/>
    <w:rsid w:val="002169E1"/>
    <w:rsid w:val="0021721E"/>
    <w:rsid w:val="0022212E"/>
    <w:rsid w:val="00226657"/>
    <w:rsid w:val="00227F17"/>
    <w:rsid w:val="00231675"/>
    <w:rsid w:val="00231906"/>
    <w:rsid w:val="002342F8"/>
    <w:rsid w:val="002346AE"/>
    <w:rsid w:val="0023512A"/>
    <w:rsid w:val="002367B0"/>
    <w:rsid w:val="0023704C"/>
    <w:rsid w:val="00241F13"/>
    <w:rsid w:val="00244A0D"/>
    <w:rsid w:val="00244A6F"/>
    <w:rsid w:val="002450E4"/>
    <w:rsid w:val="002459BB"/>
    <w:rsid w:val="002500A5"/>
    <w:rsid w:val="00250EE4"/>
    <w:rsid w:val="00251572"/>
    <w:rsid w:val="002529A8"/>
    <w:rsid w:val="0025335A"/>
    <w:rsid w:val="002547DC"/>
    <w:rsid w:val="00254C29"/>
    <w:rsid w:val="0025533E"/>
    <w:rsid w:val="00255E24"/>
    <w:rsid w:val="00256E23"/>
    <w:rsid w:val="00261B76"/>
    <w:rsid w:val="00261CCA"/>
    <w:rsid w:val="00265069"/>
    <w:rsid w:val="002659D0"/>
    <w:rsid w:val="00266157"/>
    <w:rsid w:val="00267FFC"/>
    <w:rsid w:val="002728B8"/>
    <w:rsid w:val="00273746"/>
    <w:rsid w:val="002754C6"/>
    <w:rsid w:val="0027613A"/>
    <w:rsid w:val="002768CC"/>
    <w:rsid w:val="0027735D"/>
    <w:rsid w:val="00277597"/>
    <w:rsid w:val="00277A53"/>
    <w:rsid w:val="00280301"/>
    <w:rsid w:val="00284935"/>
    <w:rsid w:val="00286668"/>
    <w:rsid w:val="00287ADF"/>
    <w:rsid w:val="00287B44"/>
    <w:rsid w:val="00290604"/>
    <w:rsid w:val="00290816"/>
    <w:rsid w:val="00292DAC"/>
    <w:rsid w:val="0029417A"/>
    <w:rsid w:val="00296A4F"/>
    <w:rsid w:val="002A13DB"/>
    <w:rsid w:val="002A1B81"/>
    <w:rsid w:val="002A37F9"/>
    <w:rsid w:val="002A3AA2"/>
    <w:rsid w:val="002B0A2C"/>
    <w:rsid w:val="002B4B0E"/>
    <w:rsid w:val="002B5314"/>
    <w:rsid w:val="002B6C49"/>
    <w:rsid w:val="002C019C"/>
    <w:rsid w:val="002C105A"/>
    <w:rsid w:val="002C1D0B"/>
    <w:rsid w:val="002C2878"/>
    <w:rsid w:val="002C3021"/>
    <w:rsid w:val="002C34D3"/>
    <w:rsid w:val="002C4093"/>
    <w:rsid w:val="002C43B0"/>
    <w:rsid w:val="002C4F64"/>
    <w:rsid w:val="002C6523"/>
    <w:rsid w:val="002C6698"/>
    <w:rsid w:val="002C7AA3"/>
    <w:rsid w:val="002D1D24"/>
    <w:rsid w:val="002D1EB3"/>
    <w:rsid w:val="002D40B6"/>
    <w:rsid w:val="002D4528"/>
    <w:rsid w:val="002D475D"/>
    <w:rsid w:val="002D5106"/>
    <w:rsid w:val="002D6EB5"/>
    <w:rsid w:val="002D6EC2"/>
    <w:rsid w:val="002E0AC1"/>
    <w:rsid w:val="002E0F25"/>
    <w:rsid w:val="002E13B5"/>
    <w:rsid w:val="002E144D"/>
    <w:rsid w:val="002E1766"/>
    <w:rsid w:val="002E6C3A"/>
    <w:rsid w:val="002E7563"/>
    <w:rsid w:val="002F0CE2"/>
    <w:rsid w:val="002F172A"/>
    <w:rsid w:val="002F1E0F"/>
    <w:rsid w:val="002F23C3"/>
    <w:rsid w:val="002F2C29"/>
    <w:rsid w:val="002F33AF"/>
    <w:rsid w:val="002F3F3B"/>
    <w:rsid w:val="002F4275"/>
    <w:rsid w:val="002F7972"/>
    <w:rsid w:val="002F7C42"/>
    <w:rsid w:val="00300FC4"/>
    <w:rsid w:val="00301968"/>
    <w:rsid w:val="003027ED"/>
    <w:rsid w:val="00302892"/>
    <w:rsid w:val="003070B6"/>
    <w:rsid w:val="00310997"/>
    <w:rsid w:val="00310C16"/>
    <w:rsid w:val="00311420"/>
    <w:rsid w:val="00314CD1"/>
    <w:rsid w:val="00315A7B"/>
    <w:rsid w:val="00320662"/>
    <w:rsid w:val="00322701"/>
    <w:rsid w:val="00322779"/>
    <w:rsid w:val="00323E67"/>
    <w:rsid w:val="00324313"/>
    <w:rsid w:val="00325238"/>
    <w:rsid w:val="00326470"/>
    <w:rsid w:val="0032701E"/>
    <w:rsid w:val="00327035"/>
    <w:rsid w:val="00327311"/>
    <w:rsid w:val="00327A0B"/>
    <w:rsid w:val="00336B73"/>
    <w:rsid w:val="003378C1"/>
    <w:rsid w:val="0034139D"/>
    <w:rsid w:val="00341404"/>
    <w:rsid w:val="00341CF3"/>
    <w:rsid w:val="00341D62"/>
    <w:rsid w:val="00343302"/>
    <w:rsid w:val="00344401"/>
    <w:rsid w:val="0034522D"/>
    <w:rsid w:val="00345BD0"/>
    <w:rsid w:val="003464B7"/>
    <w:rsid w:val="0034664D"/>
    <w:rsid w:val="00346F67"/>
    <w:rsid w:val="00347F8C"/>
    <w:rsid w:val="003521B3"/>
    <w:rsid w:val="00352A69"/>
    <w:rsid w:val="0035325B"/>
    <w:rsid w:val="003541BE"/>
    <w:rsid w:val="00360653"/>
    <w:rsid w:val="00361085"/>
    <w:rsid w:val="00362C9A"/>
    <w:rsid w:val="00362F5A"/>
    <w:rsid w:val="00363FF2"/>
    <w:rsid w:val="0036467E"/>
    <w:rsid w:val="00364D4E"/>
    <w:rsid w:val="0036596F"/>
    <w:rsid w:val="00365DB4"/>
    <w:rsid w:val="0036695E"/>
    <w:rsid w:val="00366D73"/>
    <w:rsid w:val="0036705C"/>
    <w:rsid w:val="00372113"/>
    <w:rsid w:val="003727B9"/>
    <w:rsid w:val="00372F40"/>
    <w:rsid w:val="00373B18"/>
    <w:rsid w:val="00374FCC"/>
    <w:rsid w:val="00380636"/>
    <w:rsid w:val="00380742"/>
    <w:rsid w:val="00382191"/>
    <w:rsid w:val="0038361F"/>
    <w:rsid w:val="0038378F"/>
    <w:rsid w:val="0038499D"/>
    <w:rsid w:val="00387FA6"/>
    <w:rsid w:val="00392CBE"/>
    <w:rsid w:val="003960A2"/>
    <w:rsid w:val="00396A2C"/>
    <w:rsid w:val="003A032A"/>
    <w:rsid w:val="003A0F6F"/>
    <w:rsid w:val="003A0F8E"/>
    <w:rsid w:val="003A17DF"/>
    <w:rsid w:val="003A31AB"/>
    <w:rsid w:val="003A5C1F"/>
    <w:rsid w:val="003A79DC"/>
    <w:rsid w:val="003B1778"/>
    <w:rsid w:val="003B36B0"/>
    <w:rsid w:val="003B36D4"/>
    <w:rsid w:val="003B3F3C"/>
    <w:rsid w:val="003B68DF"/>
    <w:rsid w:val="003B6F42"/>
    <w:rsid w:val="003C0181"/>
    <w:rsid w:val="003C1265"/>
    <w:rsid w:val="003C3B3B"/>
    <w:rsid w:val="003C6BCD"/>
    <w:rsid w:val="003C715C"/>
    <w:rsid w:val="003C7F33"/>
    <w:rsid w:val="003D0833"/>
    <w:rsid w:val="003D105D"/>
    <w:rsid w:val="003D3D60"/>
    <w:rsid w:val="003D4006"/>
    <w:rsid w:val="003E058A"/>
    <w:rsid w:val="003E30BC"/>
    <w:rsid w:val="003E3398"/>
    <w:rsid w:val="003E3BC6"/>
    <w:rsid w:val="003E6D7C"/>
    <w:rsid w:val="003F165C"/>
    <w:rsid w:val="003F19F6"/>
    <w:rsid w:val="003F2262"/>
    <w:rsid w:val="003F27AD"/>
    <w:rsid w:val="003F70B8"/>
    <w:rsid w:val="00401FD2"/>
    <w:rsid w:val="004036ED"/>
    <w:rsid w:val="004036F9"/>
    <w:rsid w:val="00403CE9"/>
    <w:rsid w:val="0040556C"/>
    <w:rsid w:val="00406E2D"/>
    <w:rsid w:val="00407357"/>
    <w:rsid w:val="00407616"/>
    <w:rsid w:val="0040786E"/>
    <w:rsid w:val="00411E29"/>
    <w:rsid w:val="00412332"/>
    <w:rsid w:val="0041314C"/>
    <w:rsid w:val="004153B4"/>
    <w:rsid w:val="0041652A"/>
    <w:rsid w:val="00416F32"/>
    <w:rsid w:val="004170EC"/>
    <w:rsid w:val="0041782C"/>
    <w:rsid w:val="00417FEF"/>
    <w:rsid w:val="00422043"/>
    <w:rsid w:val="00423C33"/>
    <w:rsid w:val="0042465C"/>
    <w:rsid w:val="00426C1E"/>
    <w:rsid w:val="004355E0"/>
    <w:rsid w:val="00435C12"/>
    <w:rsid w:val="0043676E"/>
    <w:rsid w:val="00436CDA"/>
    <w:rsid w:val="0044038B"/>
    <w:rsid w:val="00441F28"/>
    <w:rsid w:val="00442101"/>
    <w:rsid w:val="00442EFB"/>
    <w:rsid w:val="00443A0F"/>
    <w:rsid w:val="00443F05"/>
    <w:rsid w:val="00444383"/>
    <w:rsid w:val="004450CA"/>
    <w:rsid w:val="00445D93"/>
    <w:rsid w:val="00445F67"/>
    <w:rsid w:val="00446FD5"/>
    <w:rsid w:val="0044713D"/>
    <w:rsid w:val="00454122"/>
    <w:rsid w:val="00455086"/>
    <w:rsid w:val="0045590A"/>
    <w:rsid w:val="00456B76"/>
    <w:rsid w:val="004601EA"/>
    <w:rsid w:val="00461B6A"/>
    <w:rsid w:val="00463160"/>
    <w:rsid w:val="0046347A"/>
    <w:rsid w:val="00464D3D"/>
    <w:rsid w:val="00466442"/>
    <w:rsid w:val="004673C0"/>
    <w:rsid w:val="0047192A"/>
    <w:rsid w:val="00472C8F"/>
    <w:rsid w:val="00472CB9"/>
    <w:rsid w:val="00472F08"/>
    <w:rsid w:val="00473DDA"/>
    <w:rsid w:val="00474592"/>
    <w:rsid w:val="00474E00"/>
    <w:rsid w:val="00475CFB"/>
    <w:rsid w:val="0047779C"/>
    <w:rsid w:val="0048047F"/>
    <w:rsid w:val="00481C18"/>
    <w:rsid w:val="004836D5"/>
    <w:rsid w:val="0048584E"/>
    <w:rsid w:val="004865C0"/>
    <w:rsid w:val="00487AD5"/>
    <w:rsid w:val="004907F4"/>
    <w:rsid w:val="004A2492"/>
    <w:rsid w:val="004A5AB2"/>
    <w:rsid w:val="004A7397"/>
    <w:rsid w:val="004A7D4D"/>
    <w:rsid w:val="004B008D"/>
    <w:rsid w:val="004B03F5"/>
    <w:rsid w:val="004B332D"/>
    <w:rsid w:val="004B6107"/>
    <w:rsid w:val="004C1081"/>
    <w:rsid w:val="004C6902"/>
    <w:rsid w:val="004C6DA4"/>
    <w:rsid w:val="004C6F07"/>
    <w:rsid w:val="004C7499"/>
    <w:rsid w:val="004D1367"/>
    <w:rsid w:val="004D1558"/>
    <w:rsid w:val="004D208B"/>
    <w:rsid w:val="004D2621"/>
    <w:rsid w:val="004D451B"/>
    <w:rsid w:val="004E0BDB"/>
    <w:rsid w:val="004E0C3E"/>
    <w:rsid w:val="004E0DCB"/>
    <w:rsid w:val="004E1B8B"/>
    <w:rsid w:val="004E2C85"/>
    <w:rsid w:val="004E2DF5"/>
    <w:rsid w:val="004E3724"/>
    <w:rsid w:val="004E76C4"/>
    <w:rsid w:val="004E77BA"/>
    <w:rsid w:val="004F375D"/>
    <w:rsid w:val="004F3810"/>
    <w:rsid w:val="004F3A65"/>
    <w:rsid w:val="004F3E41"/>
    <w:rsid w:val="004F562F"/>
    <w:rsid w:val="004F6097"/>
    <w:rsid w:val="004F7E2F"/>
    <w:rsid w:val="00500256"/>
    <w:rsid w:val="005015C0"/>
    <w:rsid w:val="00502F57"/>
    <w:rsid w:val="00504F48"/>
    <w:rsid w:val="0050531E"/>
    <w:rsid w:val="00505675"/>
    <w:rsid w:val="00505812"/>
    <w:rsid w:val="00506466"/>
    <w:rsid w:val="0050716F"/>
    <w:rsid w:val="00507C6E"/>
    <w:rsid w:val="00507E89"/>
    <w:rsid w:val="00510FC1"/>
    <w:rsid w:val="00512DC0"/>
    <w:rsid w:val="00520238"/>
    <w:rsid w:val="005229D2"/>
    <w:rsid w:val="00524C7F"/>
    <w:rsid w:val="005256AA"/>
    <w:rsid w:val="0052592D"/>
    <w:rsid w:val="005264E5"/>
    <w:rsid w:val="00527AB5"/>
    <w:rsid w:val="00532D4D"/>
    <w:rsid w:val="00535F71"/>
    <w:rsid w:val="005366A7"/>
    <w:rsid w:val="00540FF9"/>
    <w:rsid w:val="00541C59"/>
    <w:rsid w:val="005423B7"/>
    <w:rsid w:val="005445C1"/>
    <w:rsid w:val="00544955"/>
    <w:rsid w:val="00544B8E"/>
    <w:rsid w:val="005516DE"/>
    <w:rsid w:val="00551A2C"/>
    <w:rsid w:val="00551D7A"/>
    <w:rsid w:val="005532A9"/>
    <w:rsid w:val="00560B08"/>
    <w:rsid w:val="005612C5"/>
    <w:rsid w:val="00562C29"/>
    <w:rsid w:val="00563F8E"/>
    <w:rsid w:val="0056668F"/>
    <w:rsid w:val="00574894"/>
    <w:rsid w:val="005748FB"/>
    <w:rsid w:val="00575057"/>
    <w:rsid w:val="0057747B"/>
    <w:rsid w:val="005816A8"/>
    <w:rsid w:val="00582D4F"/>
    <w:rsid w:val="00584A5A"/>
    <w:rsid w:val="0058577D"/>
    <w:rsid w:val="005857EA"/>
    <w:rsid w:val="0059195E"/>
    <w:rsid w:val="005925DA"/>
    <w:rsid w:val="005925FE"/>
    <w:rsid w:val="00592A90"/>
    <w:rsid w:val="00593FD2"/>
    <w:rsid w:val="00595507"/>
    <w:rsid w:val="0059569C"/>
    <w:rsid w:val="00596AF5"/>
    <w:rsid w:val="00597166"/>
    <w:rsid w:val="005A02E6"/>
    <w:rsid w:val="005A10BA"/>
    <w:rsid w:val="005A2261"/>
    <w:rsid w:val="005A3357"/>
    <w:rsid w:val="005A3376"/>
    <w:rsid w:val="005A4E05"/>
    <w:rsid w:val="005A58BB"/>
    <w:rsid w:val="005A6939"/>
    <w:rsid w:val="005A72B4"/>
    <w:rsid w:val="005A7744"/>
    <w:rsid w:val="005B00EB"/>
    <w:rsid w:val="005B0218"/>
    <w:rsid w:val="005B0979"/>
    <w:rsid w:val="005B466A"/>
    <w:rsid w:val="005B74C4"/>
    <w:rsid w:val="005C23FD"/>
    <w:rsid w:val="005C44F0"/>
    <w:rsid w:val="005C4ACA"/>
    <w:rsid w:val="005C5D8B"/>
    <w:rsid w:val="005C6A4F"/>
    <w:rsid w:val="005C7137"/>
    <w:rsid w:val="005C74A0"/>
    <w:rsid w:val="005C75E9"/>
    <w:rsid w:val="005C77C8"/>
    <w:rsid w:val="005D0D62"/>
    <w:rsid w:val="005D149A"/>
    <w:rsid w:val="005D2FCD"/>
    <w:rsid w:val="005D53DB"/>
    <w:rsid w:val="005D57A4"/>
    <w:rsid w:val="005D5C2F"/>
    <w:rsid w:val="005D609A"/>
    <w:rsid w:val="005D6C9F"/>
    <w:rsid w:val="005D733B"/>
    <w:rsid w:val="005E0811"/>
    <w:rsid w:val="005E0B6F"/>
    <w:rsid w:val="005E291C"/>
    <w:rsid w:val="005E4D45"/>
    <w:rsid w:val="005E71C8"/>
    <w:rsid w:val="005E7F48"/>
    <w:rsid w:val="005F17E5"/>
    <w:rsid w:val="005F4287"/>
    <w:rsid w:val="005F53F4"/>
    <w:rsid w:val="005F63DC"/>
    <w:rsid w:val="006023A1"/>
    <w:rsid w:val="0060458D"/>
    <w:rsid w:val="00604BCD"/>
    <w:rsid w:val="006058D7"/>
    <w:rsid w:val="0060706B"/>
    <w:rsid w:val="0060762E"/>
    <w:rsid w:val="0061075B"/>
    <w:rsid w:val="00610C1B"/>
    <w:rsid w:val="00611374"/>
    <w:rsid w:val="006120AB"/>
    <w:rsid w:val="00612130"/>
    <w:rsid w:val="00615357"/>
    <w:rsid w:val="00615873"/>
    <w:rsid w:val="006165CF"/>
    <w:rsid w:val="00616D47"/>
    <w:rsid w:val="00616FD5"/>
    <w:rsid w:val="00620DF0"/>
    <w:rsid w:val="00621DC2"/>
    <w:rsid w:val="00623069"/>
    <w:rsid w:val="006235EE"/>
    <w:rsid w:val="0062661A"/>
    <w:rsid w:val="006269E1"/>
    <w:rsid w:val="00626E1C"/>
    <w:rsid w:val="00627D9D"/>
    <w:rsid w:val="00627E77"/>
    <w:rsid w:val="006309BC"/>
    <w:rsid w:val="00632E9A"/>
    <w:rsid w:val="0063391A"/>
    <w:rsid w:val="00633CAA"/>
    <w:rsid w:val="00637F0D"/>
    <w:rsid w:val="00642A0F"/>
    <w:rsid w:val="00642EE4"/>
    <w:rsid w:val="006449CE"/>
    <w:rsid w:val="00645157"/>
    <w:rsid w:val="00646A8B"/>
    <w:rsid w:val="006472F2"/>
    <w:rsid w:val="00647866"/>
    <w:rsid w:val="0065001E"/>
    <w:rsid w:val="00651364"/>
    <w:rsid w:val="00652AFC"/>
    <w:rsid w:val="00652E42"/>
    <w:rsid w:val="006530F2"/>
    <w:rsid w:val="00654695"/>
    <w:rsid w:val="00654CD7"/>
    <w:rsid w:val="00655FF5"/>
    <w:rsid w:val="006567F7"/>
    <w:rsid w:val="006570E1"/>
    <w:rsid w:val="0066015A"/>
    <w:rsid w:val="00662D9C"/>
    <w:rsid w:val="006658DE"/>
    <w:rsid w:val="00667F19"/>
    <w:rsid w:val="006701F9"/>
    <w:rsid w:val="00670F1A"/>
    <w:rsid w:val="00671C41"/>
    <w:rsid w:val="006726C7"/>
    <w:rsid w:val="00673BE2"/>
    <w:rsid w:val="006774DD"/>
    <w:rsid w:val="006809D6"/>
    <w:rsid w:val="00681944"/>
    <w:rsid w:val="00681AC5"/>
    <w:rsid w:val="00681EEB"/>
    <w:rsid w:val="006835C4"/>
    <w:rsid w:val="006849CF"/>
    <w:rsid w:val="00686BE1"/>
    <w:rsid w:val="0069082A"/>
    <w:rsid w:val="00690D08"/>
    <w:rsid w:val="00692C9E"/>
    <w:rsid w:val="006934BB"/>
    <w:rsid w:val="00693898"/>
    <w:rsid w:val="00694D0B"/>
    <w:rsid w:val="00695979"/>
    <w:rsid w:val="006A01A1"/>
    <w:rsid w:val="006A10F4"/>
    <w:rsid w:val="006A1836"/>
    <w:rsid w:val="006A3C34"/>
    <w:rsid w:val="006A5752"/>
    <w:rsid w:val="006A754A"/>
    <w:rsid w:val="006B0C13"/>
    <w:rsid w:val="006B1048"/>
    <w:rsid w:val="006B20EB"/>
    <w:rsid w:val="006B31C3"/>
    <w:rsid w:val="006C194D"/>
    <w:rsid w:val="006C2EA5"/>
    <w:rsid w:val="006C4503"/>
    <w:rsid w:val="006C61E3"/>
    <w:rsid w:val="006C7230"/>
    <w:rsid w:val="006C74EE"/>
    <w:rsid w:val="006D010F"/>
    <w:rsid w:val="006D0D9B"/>
    <w:rsid w:val="006D5F0A"/>
    <w:rsid w:val="006D6601"/>
    <w:rsid w:val="006D6E2D"/>
    <w:rsid w:val="006D724C"/>
    <w:rsid w:val="006D7CB6"/>
    <w:rsid w:val="006E23FD"/>
    <w:rsid w:val="006E5D65"/>
    <w:rsid w:val="006E5E38"/>
    <w:rsid w:val="006E6BA7"/>
    <w:rsid w:val="006E7C7F"/>
    <w:rsid w:val="006F0945"/>
    <w:rsid w:val="006F25BC"/>
    <w:rsid w:val="006F2B72"/>
    <w:rsid w:val="006F3BF3"/>
    <w:rsid w:val="006F408E"/>
    <w:rsid w:val="006F41CA"/>
    <w:rsid w:val="006F4758"/>
    <w:rsid w:val="006F5A0F"/>
    <w:rsid w:val="006F5CC4"/>
    <w:rsid w:val="006F6BC0"/>
    <w:rsid w:val="00701AE9"/>
    <w:rsid w:val="00701EC1"/>
    <w:rsid w:val="007053E4"/>
    <w:rsid w:val="007059C6"/>
    <w:rsid w:val="00710B07"/>
    <w:rsid w:val="00713DEE"/>
    <w:rsid w:val="007149F2"/>
    <w:rsid w:val="0071708B"/>
    <w:rsid w:val="007176C5"/>
    <w:rsid w:val="007177C9"/>
    <w:rsid w:val="0072092E"/>
    <w:rsid w:val="007217E7"/>
    <w:rsid w:val="00722769"/>
    <w:rsid w:val="00723FDD"/>
    <w:rsid w:val="0072556C"/>
    <w:rsid w:val="00726C79"/>
    <w:rsid w:val="00727D25"/>
    <w:rsid w:val="00727FD8"/>
    <w:rsid w:val="00730FB0"/>
    <w:rsid w:val="00732071"/>
    <w:rsid w:val="00736702"/>
    <w:rsid w:val="0073756E"/>
    <w:rsid w:val="00737DCD"/>
    <w:rsid w:val="00740833"/>
    <w:rsid w:val="0074096D"/>
    <w:rsid w:val="007413B7"/>
    <w:rsid w:val="00741B3F"/>
    <w:rsid w:val="00742783"/>
    <w:rsid w:val="00743E80"/>
    <w:rsid w:val="00745250"/>
    <w:rsid w:val="00745B9C"/>
    <w:rsid w:val="007461AF"/>
    <w:rsid w:val="00746656"/>
    <w:rsid w:val="00746A74"/>
    <w:rsid w:val="00753490"/>
    <w:rsid w:val="00754368"/>
    <w:rsid w:val="0075486E"/>
    <w:rsid w:val="00760D90"/>
    <w:rsid w:val="00761E62"/>
    <w:rsid w:val="007622B9"/>
    <w:rsid w:val="00763302"/>
    <w:rsid w:val="00763CBE"/>
    <w:rsid w:val="007651CF"/>
    <w:rsid w:val="00765C65"/>
    <w:rsid w:val="00766340"/>
    <w:rsid w:val="00766A89"/>
    <w:rsid w:val="00766FC7"/>
    <w:rsid w:val="00771888"/>
    <w:rsid w:val="0077301A"/>
    <w:rsid w:val="00774C59"/>
    <w:rsid w:val="007762CD"/>
    <w:rsid w:val="00776855"/>
    <w:rsid w:val="00776D40"/>
    <w:rsid w:val="00777ACC"/>
    <w:rsid w:val="0078284C"/>
    <w:rsid w:val="00783197"/>
    <w:rsid w:val="007917CF"/>
    <w:rsid w:val="00791C41"/>
    <w:rsid w:val="00792A21"/>
    <w:rsid w:val="00792D21"/>
    <w:rsid w:val="007937B4"/>
    <w:rsid w:val="007937DB"/>
    <w:rsid w:val="00795A92"/>
    <w:rsid w:val="00796EBC"/>
    <w:rsid w:val="007A1372"/>
    <w:rsid w:val="007A1744"/>
    <w:rsid w:val="007A1E1D"/>
    <w:rsid w:val="007A6062"/>
    <w:rsid w:val="007A68A6"/>
    <w:rsid w:val="007A7F31"/>
    <w:rsid w:val="007B0853"/>
    <w:rsid w:val="007B1131"/>
    <w:rsid w:val="007B2638"/>
    <w:rsid w:val="007B2C69"/>
    <w:rsid w:val="007B3413"/>
    <w:rsid w:val="007B3D3E"/>
    <w:rsid w:val="007B467D"/>
    <w:rsid w:val="007B584A"/>
    <w:rsid w:val="007B5F70"/>
    <w:rsid w:val="007B684D"/>
    <w:rsid w:val="007B6ED6"/>
    <w:rsid w:val="007C3231"/>
    <w:rsid w:val="007C32F1"/>
    <w:rsid w:val="007C36F8"/>
    <w:rsid w:val="007C47F2"/>
    <w:rsid w:val="007C4A3E"/>
    <w:rsid w:val="007C5CFE"/>
    <w:rsid w:val="007C6104"/>
    <w:rsid w:val="007D1324"/>
    <w:rsid w:val="007D2D86"/>
    <w:rsid w:val="007D555D"/>
    <w:rsid w:val="007D5667"/>
    <w:rsid w:val="007E00F4"/>
    <w:rsid w:val="007E03C7"/>
    <w:rsid w:val="007E10E2"/>
    <w:rsid w:val="007E4838"/>
    <w:rsid w:val="007E7928"/>
    <w:rsid w:val="007F0C21"/>
    <w:rsid w:val="007F2399"/>
    <w:rsid w:val="007F3DDD"/>
    <w:rsid w:val="007F43C6"/>
    <w:rsid w:val="007F5F03"/>
    <w:rsid w:val="007F6073"/>
    <w:rsid w:val="007F7051"/>
    <w:rsid w:val="00802281"/>
    <w:rsid w:val="00802CBF"/>
    <w:rsid w:val="00805D60"/>
    <w:rsid w:val="0080604A"/>
    <w:rsid w:val="008072B8"/>
    <w:rsid w:val="00810383"/>
    <w:rsid w:val="00810B8B"/>
    <w:rsid w:val="008134D2"/>
    <w:rsid w:val="00820561"/>
    <w:rsid w:val="00821583"/>
    <w:rsid w:val="00821AD9"/>
    <w:rsid w:val="008254A4"/>
    <w:rsid w:val="008256EE"/>
    <w:rsid w:val="00825A31"/>
    <w:rsid w:val="008272DA"/>
    <w:rsid w:val="0083208B"/>
    <w:rsid w:val="0083220B"/>
    <w:rsid w:val="008326B6"/>
    <w:rsid w:val="00832AE0"/>
    <w:rsid w:val="00832C24"/>
    <w:rsid w:val="00833993"/>
    <w:rsid w:val="0083501B"/>
    <w:rsid w:val="0083770B"/>
    <w:rsid w:val="008405FF"/>
    <w:rsid w:val="00840700"/>
    <w:rsid w:val="0084077E"/>
    <w:rsid w:val="0084351E"/>
    <w:rsid w:val="00843879"/>
    <w:rsid w:val="00844C21"/>
    <w:rsid w:val="00844DA5"/>
    <w:rsid w:val="008458AA"/>
    <w:rsid w:val="00850076"/>
    <w:rsid w:val="00852EE0"/>
    <w:rsid w:val="0085436B"/>
    <w:rsid w:val="00855CD1"/>
    <w:rsid w:val="00857D2E"/>
    <w:rsid w:val="008617B4"/>
    <w:rsid w:val="00862920"/>
    <w:rsid w:val="00863300"/>
    <w:rsid w:val="0086458F"/>
    <w:rsid w:val="00865262"/>
    <w:rsid w:val="008656AD"/>
    <w:rsid w:val="00873660"/>
    <w:rsid w:val="00873C4B"/>
    <w:rsid w:val="00874C10"/>
    <w:rsid w:val="00875155"/>
    <w:rsid w:val="008764BF"/>
    <w:rsid w:val="0088062C"/>
    <w:rsid w:val="008810BE"/>
    <w:rsid w:val="00881B63"/>
    <w:rsid w:val="00883F3B"/>
    <w:rsid w:val="00884393"/>
    <w:rsid w:val="00884846"/>
    <w:rsid w:val="00885804"/>
    <w:rsid w:val="00885968"/>
    <w:rsid w:val="00885D34"/>
    <w:rsid w:val="008864C9"/>
    <w:rsid w:val="00890CEE"/>
    <w:rsid w:val="00894AB2"/>
    <w:rsid w:val="00896603"/>
    <w:rsid w:val="00896743"/>
    <w:rsid w:val="008A0990"/>
    <w:rsid w:val="008A2173"/>
    <w:rsid w:val="008A2242"/>
    <w:rsid w:val="008A5225"/>
    <w:rsid w:val="008A534C"/>
    <w:rsid w:val="008A5698"/>
    <w:rsid w:val="008A706E"/>
    <w:rsid w:val="008A72DA"/>
    <w:rsid w:val="008B106B"/>
    <w:rsid w:val="008B24A8"/>
    <w:rsid w:val="008B5E8C"/>
    <w:rsid w:val="008B7767"/>
    <w:rsid w:val="008C08DD"/>
    <w:rsid w:val="008C652C"/>
    <w:rsid w:val="008C7F54"/>
    <w:rsid w:val="008D1552"/>
    <w:rsid w:val="008D1BFB"/>
    <w:rsid w:val="008D248C"/>
    <w:rsid w:val="008D2C9C"/>
    <w:rsid w:val="008D396D"/>
    <w:rsid w:val="008D3C7C"/>
    <w:rsid w:val="008D4707"/>
    <w:rsid w:val="008D7C8A"/>
    <w:rsid w:val="008E00DB"/>
    <w:rsid w:val="008E0548"/>
    <w:rsid w:val="008E19A3"/>
    <w:rsid w:val="008E20DA"/>
    <w:rsid w:val="008E292D"/>
    <w:rsid w:val="008E3F2B"/>
    <w:rsid w:val="008E4DF5"/>
    <w:rsid w:val="008E4ECF"/>
    <w:rsid w:val="008E5B8B"/>
    <w:rsid w:val="008E6A4F"/>
    <w:rsid w:val="008E7811"/>
    <w:rsid w:val="008F23B0"/>
    <w:rsid w:val="008F2BDB"/>
    <w:rsid w:val="008F2D91"/>
    <w:rsid w:val="008F2F4C"/>
    <w:rsid w:val="008F56AB"/>
    <w:rsid w:val="008F59A0"/>
    <w:rsid w:val="009059B2"/>
    <w:rsid w:val="00906343"/>
    <w:rsid w:val="00906ECB"/>
    <w:rsid w:val="0091231B"/>
    <w:rsid w:val="00913868"/>
    <w:rsid w:val="0091428D"/>
    <w:rsid w:val="00915725"/>
    <w:rsid w:val="00921778"/>
    <w:rsid w:val="009238B4"/>
    <w:rsid w:val="00923E63"/>
    <w:rsid w:val="009242C5"/>
    <w:rsid w:val="00924BB4"/>
    <w:rsid w:val="00925A31"/>
    <w:rsid w:val="00927571"/>
    <w:rsid w:val="00927581"/>
    <w:rsid w:val="00931168"/>
    <w:rsid w:val="0093142B"/>
    <w:rsid w:val="00931B01"/>
    <w:rsid w:val="0093254A"/>
    <w:rsid w:val="00933637"/>
    <w:rsid w:val="00933732"/>
    <w:rsid w:val="0093397C"/>
    <w:rsid w:val="00934738"/>
    <w:rsid w:val="00934A75"/>
    <w:rsid w:val="00934BB3"/>
    <w:rsid w:val="00935429"/>
    <w:rsid w:val="009416B1"/>
    <w:rsid w:val="0094234D"/>
    <w:rsid w:val="009428BE"/>
    <w:rsid w:val="0094335A"/>
    <w:rsid w:val="00944DFE"/>
    <w:rsid w:val="00945F66"/>
    <w:rsid w:val="0094731F"/>
    <w:rsid w:val="00947997"/>
    <w:rsid w:val="00951DE8"/>
    <w:rsid w:val="00961D7D"/>
    <w:rsid w:val="00962716"/>
    <w:rsid w:val="009669ED"/>
    <w:rsid w:val="00971A4D"/>
    <w:rsid w:val="009722CF"/>
    <w:rsid w:val="009730C8"/>
    <w:rsid w:val="009741AE"/>
    <w:rsid w:val="0097632C"/>
    <w:rsid w:val="00981339"/>
    <w:rsid w:val="00985506"/>
    <w:rsid w:val="00985AFD"/>
    <w:rsid w:val="00986E54"/>
    <w:rsid w:val="00987836"/>
    <w:rsid w:val="00987F08"/>
    <w:rsid w:val="00990541"/>
    <w:rsid w:val="0099250D"/>
    <w:rsid w:val="009936A3"/>
    <w:rsid w:val="00993FA8"/>
    <w:rsid w:val="00994B05"/>
    <w:rsid w:val="00994FB3"/>
    <w:rsid w:val="00996BAF"/>
    <w:rsid w:val="009A14C8"/>
    <w:rsid w:val="009A3795"/>
    <w:rsid w:val="009A407A"/>
    <w:rsid w:val="009A5936"/>
    <w:rsid w:val="009A7E55"/>
    <w:rsid w:val="009A7E6D"/>
    <w:rsid w:val="009B0474"/>
    <w:rsid w:val="009B0A5F"/>
    <w:rsid w:val="009B0FAA"/>
    <w:rsid w:val="009B426A"/>
    <w:rsid w:val="009B55F0"/>
    <w:rsid w:val="009B654E"/>
    <w:rsid w:val="009B6AEE"/>
    <w:rsid w:val="009B7E52"/>
    <w:rsid w:val="009C486D"/>
    <w:rsid w:val="009C492A"/>
    <w:rsid w:val="009C49C7"/>
    <w:rsid w:val="009C5FBC"/>
    <w:rsid w:val="009C6419"/>
    <w:rsid w:val="009C6BC5"/>
    <w:rsid w:val="009C6CF1"/>
    <w:rsid w:val="009C70BA"/>
    <w:rsid w:val="009C7C5A"/>
    <w:rsid w:val="009D0267"/>
    <w:rsid w:val="009D0E6C"/>
    <w:rsid w:val="009D1C66"/>
    <w:rsid w:val="009D1FAC"/>
    <w:rsid w:val="009D2C50"/>
    <w:rsid w:val="009D319E"/>
    <w:rsid w:val="009D6ADA"/>
    <w:rsid w:val="009D6D03"/>
    <w:rsid w:val="009E0EE5"/>
    <w:rsid w:val="009E156A"/>
    <w:rsid w:val="009E1588"/>
    <w:rsid w:val="009E3643"/>
    <w:rsid w:val="009E3C8B"/>
    <w:rsid w:val="009E53D3"/>
    <w:rsid w:val="009E616D"/>
    <w:rsid w:val="009E7BAC"/>
    <w:rsid w:val="009F01DB"/>
    <w:rsid w:val="009F1260"/>
    <w:rsid w:val="009F2CAC"/>
    <w:rsid w:val="009F5C3F"/>
    <w:rsid w:val="009F5FAE"/>
    <w:rsid w:val="009F721E"/>
    <w:rsid w:val="009F73B3"/>
    <w:rsid w:val="00A012E4"/>
    <w:rsid w:val="00A01424"/>
    <w:rsid w:val="00A028D0"/>
    <w:rsid w:val="00A03791"/>
    <w:rsid w:val="00A043DE"/>
    <w:rsid w:val="00A04D70"/>
    <w:rsid w:val="00A12696"/>
    <w:rsid w:val="00A12912"/>
    <w:rsid w:val="00A13BB0"/>
    <w:rsid w:val="00A14421"/>
    <w:rsid w:val="00A15574"/>
    <w:rsid w:val="00A17E54"/>
    <w:rsid w:val="00A208ED"/>
    <w:rsid w:val="00A2317C"/>
    <w:rsid w:val="00A23D70"/>
    <w:rsid w:val="00A25BAF"/>
    <w:rsid w:val="00A26865"/>
    <w:rsid w:val="00A27758"/>
    <w:rsid w:val="00A2793F"/>
    <w:rsid w:val="00A30031"/>
    <w:rsid w:val="00A303C3"/>
    <w:rsid w:val="00A30A58"/>
    <w:rsid w:val="00A31575"/>
    <w:rsid w:val="00A31E22"/>
    <w:rsid w:val="00A321FB"/>
    <w:rsid w:val="00A32506"/>
    <w:rsid w:val="00A32ECC"/>
    <w:rsid w:val="00A343E2"/>
    <w:rsid w:val="00A34ECD"/>
    <w:rsid w:val="00A36552"/>
    <w:rsid w:val="00A3701D"/>
    <w:rsid w:val="00A37190"/>
    <w:rsid w:val="00A37788"/>
    <w:rsid w:val="00A41921"/>
    <w:rsid w:val="00A423C8"/>
    <w:rsid w:val="00A43F76"/>
    <w:rsid w:val="00A44186"/>
    <w:rsid w:val="00A54746"/>
    <w:rsid w:val="00A558AC"/>
    <w:rsid w:val="00A563C8"/>
    <w:rsid w:val="00A5787B"/>
    <w:rsid w:val="00A6041D"/>
    <w:rsid w:val="00A62BEC"/>
    <w:rsid w:val="00A63C33"/>
    <w:rsid w:val="00A64E4F"/>
    <w:rsid w:val="00A65809"/>
    <w:rsid w:val="00A65CBE"/>
    <w:rsid w:val="00A65EFE"/>
    <w:rsid w:val="00A70FDE"/>
    <w:rsid w:val="00A858F8"/>
    <w:rsid w:val="00A87DEA"/>
    <w:rsid w:val="00A91511"/>
    <w:rsid w:val="00A91D3F"/>
    <w:rsid w:val="00A9242E"/>
    <w:rsid w:val="00A92824"/>
    <w:rsid w:val="00A93AFA"/>
    <w:rsid w:val="00A96155"/>
    <w:rsid w:val="00A96541"/>
    <w:rsid w:val="00AA0421"/>
    <w:rsid w:val="00AA04D7"/>
    <w:rsid w:val="00AA25E4"/>
    <w:rsid w:val="00AA331C"/>
    <w:rsid w:val="00AA43BC"/>
    <w:rsid w:val="00AA7314"/>
    <w:rsid w:val="00AA7BF2"/>
    <w:rsid w:val="00AB16B8"/>
    <w:rsid w:val="00AB2F6B"/>
    <w:rsid w:val="00AB2FC8"/>
    <w:rsid w:val="00AB372B"/>
    <w:rsid w:val="00AB55DA"/>
    <w:rsid w:val="00AB5E5F"/>
    <w:rsid w:val="00AB5E69"/>
    <w:rsid w:val="00AB67AD"/>
    <w:rsid w:val="00AC1978"/>
    <w:rsid w:val="00AC1FA3"/>
    <w:rsid w:val="00AC2D42"/>
    <w:rsid w:val="00AC5F18"/>
    <w:rsid w:val="00AC61F7"/>
    <w:rsid w:val="00AC6D51"/>
    <w:rsid w:val="00AD0AFA"/>
    <w:rsid w:val="00AD2F7A"/>
    <w:rsid w:val="00AD41FF"/>
    <w:rsid w:val="00AD7D28"/>
    <w:rsid w:val="00AE0110"/>
    <w:rsid w:val="00AE0A7B"/>
    <w:rsid w:val="00AE0D24"/>
    <w:rsid w:val="00AE11FA"/>
    <w:rsid w:val="00AE1436"/>
    <w:rsid w:val="00AE4198"/>
    <w:rsid w:val="00AE4FE3"/>
    <w:rsid w:val="00AE62B9"/>
    <w:rsid w:val="00AE77BE"/>
    <w:rsid w:val="00AF06BC"/>
    <w:rsid w:val="00AF48E6"/>
    <w:rsid w:val="00AF4D4A"/>
    <w:rsid w:val="00AF5B04"/>
    <w:rsid w:val="00AF5B97"/>
    <w:rsid w:val="00AF5E3D"/>
    <w:rsid w:val="00AF6775"/>
    <w:rsid w:val="00AF79ED"/>
    <w:rsid w:val="00AF7C54"/>
    <w:rsid w:val="00B007D0"/>
    <w:rsid w:val="00B00A91"/>
    <w:rsid w:val="00B013AC"/>
    <w:rsid w:val="00B01A09"/>
    <w:rsid w:val="00B026D3"/>
    <w:rsid w:val="00B02BBA"/>
    <w:rsid w:val="00B07EC1"/>
    <w:rsid w:val="00B110F1"/>
    <w:rsid w:val="00B114BC"/>
    <w:rsid w:val="00B13605"/>
    <w:rsid w:val="00B1496E"/>
    <w:rsid w:val="00B14CED"/>
    <w:rsid w:val="00B160D2"/>
    <w:rsid w:val="00B17A8A"/>
    <w:rsid w:val="00B204D5"/>
    <w:rsid w:val="00B214CA"/>
    <w:rsid w:val="00B21CE2"/>
    <w:rsid w:val="00B23CDF"/>
    <w:rsid w:val="00B24C8B"/>
    <w:rsid w:val="00B25477"/>
    <w:rsid w:val="00B25EB3"/>
    <w:rsid w:val="00B265FA"/>
    <w:rsid w:val="00B305EE"/>
    <w:rsid w:val="00B31701"/>
    <w:rsid w:val="00B33922"/>
    <w:rsid w:val="00B33B4F"/>
    <w:rsid w:val="00B34039"/>
    <w:rsid w:val="00B34311"/>
    <w:rsid w:val="00B35385"/>
    <w:rsid w:val="00B366CF"/>
    <w:rsid w:val="00B36CF7"/>
    <w:rsid w:val="00B37F18"/>
    <w:rsid w:val="00B43885"/>
    <w:rsid w:val="00B43F90"/>
    <w:rsid w:val="00B4644E"/>
    <w:rsid w:val="00B46A8A"/>
    <w:rsid w:val="00B47FC7"/>
    <w:rsid w:val="00B5174E"/>
    <w:rsid w:val="00B51CE4"/>
    <w:rsid w:val="00B51D35"/>
    <w:rsid w:val="00B52E9A"/>
    <w:rsid w:val="00B541A1"/>
    <w:rsid w:val="00B54584"/>
    <w:rsid w:val="00B556C4"/>
    <w:rsid w:val="00B5596D"/>
    <w:rsid w:val="00B57CF2"/>
    <w:rsid w:val="00B60CB8"/>
    <w:rsid w:val="00B61D77"/>
    <w:rsid w:val="00B61EDB"/>
    <w:rsid w:val="00B64B2A"/>
    <w:rsid w:val="00B64E61"/>
    <w:rsid w:val="00B67A7B"/>
    <w:rsid w:val="00B67D86"/>
    <w:rsid w:val="00B67DFE"/>
    <w:rsid w:val="00B723DF"/>
    <w:rsid w:val="00B72D98"/>
    <w:rsid w:val="00B73ABD"/>
    <w:rsid w:val="00B73CCF"/>
    <w:rsid w:val="00B74DE5"/>
    <w:rsid w:val="00B750AE"/>
    <w:rsid w:val="00B8027B"/>
    <w:rsid w:val="00B82088"/>
    <w:rsid w:val="00B8268E"/>
    <w:rsid w:val="00B83168"/>
    <w:rsid w:val="00B8367F"/>
    <w:rsid w:val="00B849B8"/>
    <w:rsid w:val="00B87788"/>
    <w:rsid w:val="00B87D1B"/>
    <w:rsid w:val="00B902BB"/>
    <w:rsid w:val="00B908B2"/>
    <w:rsid w:val="00B92DE5"/>
    <w:rsid w:val="00B932E4"/>
    <w:rsid w:val="00B94C25"/>
    <w:rsid w:val="00B94D0A"/>
    <w:rsid w:val="00B95C31"/>
    <w:rsid w:val="00B96659"/>
    <w:rsid w:val="00BA0D44"/>
    <w:rsid w:val="00BA3028"/>
    <w:rsid w:val="00BA371A"/>
    <w:rsid w:val="00BA4AC0"/>
    <w:rsid w:val="00BA5083"/>
    <w:rsid w:val="00BA71B5"/>
    <w:rsid w:val="00BA78B8"/>
    <w:rsid w:val="00BA7A15"/>
    <w:rsid w:val="00BB034A"/>
    <w:rsid w:val="00BB147F"/>
    <w:rsid w:val="00BB3077"/>
    <w:rsid w:val="00BB3D77"/>
    <w:rsid w:val="00BB5060"/>
    <w:rsid w:val="00BB5207"/>
    <w:rsid w:val="00BB55F4"/>
    <w:rsid w:val="00BB6B90"/>
    <w:rsid w:val="00BC1008"/>
    <w:rsid w:val="00BC2685"/>
    <w:rsid w:val="00BC7428"/>
    <w:rsid w:val="00BD0C90"/>
    <w:rsid w:val="00BD1110"/>
    <w:rsid w:val="00BD2700"/>
    <w:rsid w:val="00BD6173"/>
    <w:rsid w:val="00BE09D8"/>
    <w:rsid w:val="00BE2225"/>
    <w:rsid w:val="00BE3373"/>
    <w:rsid w:val="00BE366B"/>
    <w:rsid w:val="00BE798D"/>
    <w:rsid w:val="00BF2870"/>
    <w:rsid w:val="00BF4697"/>
    <w:rsid w:val="00BF4B57"/>
    <w:rsid w:val="00BF6BD9"/>
    <w:rsid w:val="00C01268"/>
    <w:rsid w:val="00C03ECA"/>
    <w:rsid w:val="00C04105"/>
    <w:rsid w:val="00C0411C"/>
    <w:rsid w:val="00C04719"/>
    <w:rsid w:val="00C04BDD"/>
    <w:rsid w:val="00C06812"/>
    <w:rsid w:val="00C07061"/>
    <w:rsid w:val="00C072DD"/>
    <w:rsid w:val="00C07A39"/>
    <w:rsid w:val="00C10EDF"/>
    <w:rsid w:val="00C121B4"/>
    <w:rsid w:val="00C12783"/>
    <w:rsid w:val="00C1376C"/>
    <w:rsid w:val="00C16E3D"/>
    <w:rsid w:val="00C2015C"/>
    <w:rsid w:val="00C2141A"/>
    <w:rsid w:val="00C2144E"/>
    <w:rsid w:val="00C247CB"/>
    <w:rsid w:val="00C24917"/>
    <w:rsid w:val="00C264EA"/>
    <w:rsid w:val="00C2791C"/>
    <w:rsid w:val="00C279FA"/>
    <w:rsid w:val="00C32248"/>
    <w:rsid w:val="00C328CD"/>
    <w:rsid w:val="00C33159"/>
    <w:rsid w:val="00C33202"/>
    <w:rsid w:val="00C33541"/>
    <w:rsid w:val="00C33998"/>
    <w:rsid w:val="00C33F3D"/>
    <w:rsid w:val="00C34076"/>
    <w:rsid w:val="00C34706"/>
    <w:rsid w:val="00C34BDF"/>
    <w:rsid w:val="00C35334"/>
    <w:rsid w:val="00C3642D"/>
    <w:rsid w:val="00C417BE"/>
    <w:rsid w:val="00C41857"/>
    <w:rsid w:val="00C41B06"/>
    <w:rsid w:val="00C421CA"/>
    <w:rsid w:val="00C42CFD"/>
    <w:rsid w:val="00C44B84"/>
    <w:rsid w:val="00C4543E"/>
    <w:rsid w:val="00C46646"/>
    <w:rsid w:val="00C46BB5"/>
    <w:rsid w:val="00C46F55"/>
    <w:rsid w:val="00C5091A"/>
    <w:rsid w:val="00C54087"/>
    <w:rsid w:val="00C5429E"/>
    <w:rsid w:val="00C54681"/>
    <w:rsid w:val="00C5746D"/>
    <w:rsid w:val="00C60759"/>
    <w:rsid w:val="00C61AD7"/>
    <w:rsid w:val="00C620EE"/>
    <w:rsid w:val="00C6266B"/>
    <w:rsid w:val="00C63D73"/>
    <w:rsid w:val="00C648DB"/>
    <w:rsid w:val="00C64ACF"/>
    <w:rsid w:val="00C64CE0"/>
    <w:rsid w:val="00C66ADC"/>
    <w:rsid w:val="00C70235"/>
    <w:rsid w:val="00C714A9"/>
    <w:rsid w:val="00C714B3"/>
    <w:rsid w:val="00C72604"/>
    <w:rsid w:val="00C733BC"/>
    <w:rsid w:val="00C761D0"/>
    <w:rsid w:val="00C766C3"/>
    <w:rsid w:val="00C76EFA"/>
    <w:rsid w:val="00C804B7"/>
    <w:rsid w:val="00C82843"/>
    <w:rsid w:val="00C82E10"/>
    <w:rsid w:val="00C83BDC"/>
    <w:rsid w:val="00C87550"/>
    <w:rsid w:val="00C87685"/>
    <w:rsid w:val="00C87CA1"/>
    <w:rsid w:val="00C90C61"/>
    <w:rsid w:val="00C90DAF"/>
    <w:rsid w:val="00C91CD4"/>
    <w:rsid w:val="00C9416D"/>
    <w:rsid w:val="00C94AB8"/>
    <w:rsid w:val="00C94E06"/>
    <w:rsid w:val="00C95064"/>
    <w:rsid w:val="00C95BD5"/>
    <w:rsid w:val="00C960DC"/>
    <w:rsid w:val="00C978F4"/>
    <w:rsid w:val="00C97A68"/>
    <w:rsid w:val="00CA051D"/>
    <w:rsid w:val="00CA2343"/>
    <w:rsid w:val="00CA5A7C"/>
    <w:rsid w:val="00CA694F"/>
    <w:rsid w:val="00CA78D8"/>
    <w:rsid w:val="00CA7E10"/>
    <w:rsid w:val="00CB0789"/>
    <w:rsid w:val="00CB10C9"/>
    <w:rsid w:val="00CB13B5"/>
    <w:rsid w:val="00CB30D9"/>
    <w:rsid w:val="00CB4134"/>
    <w:rsid w:val="00CB63FF"/>
    <w:rsid w:val="00CC0876"/>
    <w:rsid w:val="00CC0D70"/>
    <w:rsid w:val="00CC1F49"/>
    <w:rsid w:val="00CC4AA4"/>
    <w:rsid w:val="00CD0E9F"/>
    <w:rsid w:val="00CD109C"/>
    <w:rsid w:val="00CD26B7"/>
    <w:rsid w:val="00CD5806"/>
    <w:rsid w:val="00CE0DA4"/>
    <w:rsid w:val="00CE20C6"/>
    <w:rsid w:val="00CE46F3"/>
    <w:rsid w:val="00CE6771"/>
    <w:rsid w:val="00CF1029"/>
    <w:rsid w:val="00CF3375"/>
    <w:rsid w:val="00CF3590"/>
    <w:rsid w:val="00CF7F72"/>
    <w:rsid w:val="00D007BB"/>
    <w:rsid w:val="00D0249B"/>
    <w:rsid w:val="00D029D4"/>
    <w:rsid w:val="00D02AEE"/>
    <w:rsid w:val="00D02D84"/>
    <w:rsid w:val="00D037A9"/>
    <w:rsid w:val="00D03A03"/>
    <w:rsid w:val="00D0631C"/>
    <w:rsid w:val="00D06CAA"/>
    <w:rsid w:val="00D07D90"/>
    <w:rsid w:val="00D07F30"/>
    <w:rsid w:val="00D10D2A"/>
    <w:rsid w:val="00D11867"/>
    <w:rsid w:val="00D13983"/>
    <w:rsid w:val="00D13E5A"/>
    <w:rsid w:val="00D144FB"/>
    <w:rsid w:val="00D168BE"/>
    <w:rsid w:val="00D20012"/>
    <w:rsid w:val="00D210CE"/>
    <w:rsid w:val="00D214D5"/>
    <w:rsid w:val="00D21592"/>
    <w:rsid w:val="00D23B04"/>
    <w:rsid w:val="00D25287"/>
    <w:rsid w:val="00D254EA"/>
    <w:rsid w:val="00D2579A"/>
    <w:rsid w:val="00D25897"/>
    <w:rsid w:val="00D26185"/>
    <w:rsid w:val="00D269B7"/>
    <w:rsid w:val="00D26A85"/>
    <w:rsid w:val="00D27DED"/>
    <w:rsid w:val="00D27EA0"/>
    <w:rsid w:val="00D3094C"/>
    <w:rsid w:val="00D31A15"/>
    <w:rsid w:val="00D31A41"/>
    <w:rsid w:val="00D340C7"/>
    <w:rsid w:val="00D348A8"/>
    <w:rsid w:val="00D35326"/>
    <w:rsid w:val="00D36A12"/>
    <w:rsid w:val="00D400D4"/>
    <w:rsid w:val="00D40CBE"/>
    <w:rsid w:val="00D41EA3"/>
    <w:rsid w:val="00D41FFB"/>
    <w:rsid w:val="00D42079"/>
    <w:rsid w:val="00D43399"/>
    <w:rsid w:val="00D43415"/>
    <w:rsid w:val="00D4366D"/>
    <w:rsid w:val="00D44728"/>
    <w:rsid w:val="00D449AB"/>
    <w:rsid w:val="00D44E8A"/>
    <w:rsid w:val="00D44F72"/>
    <w:rsid w:val="00D45085"/>
    <w:rsid w:val="00D45674"/>
    <w:rsid w:val="00D462D1"/>
    <w:rsid w:val="00D468E6"/>
    <w:rsid w:val="00D47E8D"/>
    <w:rsid w:val="00D50BC6"/>
    <w:rsid w:val="00D51065"/>
    <w:rsid w:val="00D521AC"/>
    <w:rsid w:val="00D52D66"/>
    <w:rsid w:val="00D53021"/>
    <w:rsid w:val="00D5586F"/>
    <w:rsid w:val="00D575E2"/>
    <w:rsid w:val="00D603D4"/>
    <w:rsid w:val="00D6213C"/>
    <w:rsid w:val="00D6233B"/>
    <w:rsid w:val="00D64F71"/>
    <w:rsid w:val="00D65847"/>
    <w:rsid w:val="00D661F8"/>
    <w:rsid w:val="00D676FA"/>
    <w:rsid w:val="00D7664A"/>
    <w:rsid w:val="00D76F68"/>
    <w:rsid w:val="00D7700F"/>
    <w:rsid w:val="00D77487"/>
    <w:rsid w:val="00D80375"/>
    <w:rsid w:val="00D80BF9"/>
    <w:rsid w:val="00D83C4C"/>
    <w:rsid w:val="00D84EB9"/>
    <w:rsid w:val="00D85486"/>
    <w:rsid w:val="00D90C9B"/>
    <w:rsid w:val="00D91247"/>
    <w:rsid w:val="00D9247A"/>
    <w:rsid w:val="00D92DEC"/>
    <w:rsid w:val="00D93405"/>
    <w:rsid w:val="00D96BCD"/>
    <w:rsid w:val="00D975BB"/>
    <w:rsid w:val="00D9786A"/>
    <w:rsid w:val="00D978E5"/>
    <w:rsid w:val="00DA05D4"/>
    <w:rsid w:val="00DA1341"/>
    <w:rsid w:val="00DA1B92"/>
    <w:rsid w:val="00DA3795"/>
    <w:rsid w:val="00DA399B"/>
    <w:rsid w:val="00DA63F4"/>
    <w:rsid w:val="00DA7CE0"/>
    <w:rsid w:val="00DB09E7"/>
    <w:rsid w:val="00DB1D0B"/>
    <w:rsid w:val="00DB447D"/>
    <w:rsid w:val="00DB4F01"/>
    <w:rsid w:val="00DB704F"/>
    <w:rsid w:val="00DC18A2"/>
    <w:rsid w:val="00DC3EDC"/>
    <w:rsid w:val="00DC47BA"/>
    <w:rsid w:val="00DC7C45"/>
    <w:rsid w:val="00DD02AF"/>
    <w:rsid w:val="00DD2727"/>
    <w:rsid w:val="00DD333B"/>
    <w:rsid w:val="00DD3496"/>
    <w:rsid w:val="00DD4023"/>
    <w:rsid w:val="00DD5052"/>
    <w:rsid w:val="00DD5071"/>
    <w:rsid w:val="00DD6839"/>
    <w:rsid w:val="00DD743E"/>
    <w:rsid w:val="00DE1C15"/>
    <w:rsid w:val="00DE1FD4"/>
    <w:rsid w:val="00DE51C2"/>
    <w:rsid w:val="00DE5A98"/>
    <w:rsid w:val="00DF00C6"/>
    <w:rsid w:val="00DF370E"/>
    <w:rsid w:val="00DF4665"/>
    <w:rsid w:val="00DF4E95"/>
    <w:rsid w:val="00DF5EFC"/>
    <w:rsid w:val="00E022E6"/>
    <w:rsid w:val="00E035C7"/>
    <w:rsid w:val="00E03F58"/>
    <w:rsid w:val="00E048BD"/>
    <w:rsid w:val="00E04E2D"/>
    <w:rsid w:val="00E0533F"/>
    <w:rsid w:val="00E0758B"/>
    <w:rsid w:val="00E10AB0"/>
    <w:rsid w:val="00E111F5"/>
    <w:rsid w:val="00E1462D"/>
    <w:rsid w:val="00E15381"/>
    <w:rsid w:val="00E171B4"/>
    <w:rsid w:val="00E23974"/>
    <w:rsid w:val="00E24048"/>
    <w:rsid w:val="00E2685E"/>
    <w:rsid w:val="00E27911"/>
    <w:rsid w:val="00E27992"/>
    <w:rsid w:val="00E31BA3"/>
    <w:rsid w:val="00E32956"/>
    <w:rsid w:val="00E36A8A"/>
    <w:rsid w:val="00E378C1"/>
    <w:rsid w:val="00E42C2D"/>
    <w:rsid w:val="00E43E78"/>
    <w:rsid w:val="00E4529B"/>
    <w:rsid w:val="00E45309"/>
    <w:rsid w:val="00E4684D"/>
    <w:rsid w:val="00E47107"/>
    <w:rsid w:val="00E515D1"/>
    <w:rsid w:val="00E5577E"/>
    <w:rsid w:val="00E563FA"/>
    <w:rsid w:val="00E57128"/>
    <w:rsid w:val="00E57188"/>
    <w:rsid w:val="00E6083E"/>
    <w:rsid w:val="00E60C84"/>
    <w:rsid w:val="00E6502A"/>
    <w:rsid w:val="00E66164"/>
    <w:rsid w:val="00E6672A"/>
    <w:rsid w:val="00E7235B"/>
    <w:rsid w:val="00E76AD8"/>
    <w:rsid w:val="00E815EA"/>
    <w:rsid w:val="00E834A4"/>
    <w:rsid w:val="00E87DAC"/>
    <w:rsid w:val="00E901DF"/>
    <w:rsid w:val="00E90E79"/>
    <w:rsid w:val="00E92925"/>
    <w:rsid w:val="00E92AF4"/>
    <w:rsid w:val="00E93889"/>
    <w:rsid w:val="00E93CB5"/>
    <w:rsid w:val="00E93D27"/>
    <w:rsid w:val="00E9445B"/>
    <w:rsid w:val="00E95446"/>
    <w:rsid w:val="00E966E7"/>
    <w:rsid w:val="00E96797"/>
    <w:rsid w:val="00EA00CA"/>
    <w:rsid w:val="00EA0BAC"/>
    <w:rsid w:val="00EA4C89"/>
    <w:rsid w:val="00EA4CDA"/>
    <w:rsid w:val="00EA6491"/>
    <w:rsid w:val="00EA695A"/>
    <w:rsid w:val="00EB2BD9"/>
    <w:rsid w:val="00EB4042"/>
    <w:rsid w:val="00EB44FA"/>
    <w:rsid w:val="00EB4585"/>
    <w:rsid w:val="00EB50E7"/>
    <w:rsid w:val="00EB514D"/>
    <w:rsid w:val="00EB7C97"/>
    <w:rsid w:val="00EC0111"/>
    <w:rsid w:val="00EC0A49"/>
    <w:rsid w:val="00EC1FC0"/>
    <w:rsid w:val="00EC2A86"/>
    <w:rsid w:val="00EC366F"/>
    <w:rsid w:val="00EC3DA3"/>
    <w:rsid w:val="00EC483F"/>
    <w:rsid w:val="00EC5B32"/>
    <w:rsid w:val="00EC6152"/>
    <w:rsid w:val="00EC68E9"/>
    <w:rsid w:val="00EC734E"/>
    <w:rsid w:val="00ED1F3E"/>
    <w:rsid w:val="00ED503A"/>
    <w:rsid w:val="00EE20CA"/>
    <w:rsid w:val="00EE38AE"/>
    <w:rsid w:val="00EE3F21"/>
    <w:rsid w:val="00EE3F77"/>
    <w:rsid w:val="00EE52AB"/>
    <w:rsid w:val="00EF01D4"/>
    <w:rsid w:val="00EF08BF"/>
    <w:rsid w:val="00EF093F"/>
    <w:rsid w:val="00EF115D"/>
    <w:rsid w:val="00EF23CF"/>
    <w:rsid w:val="00EF3E9B"/>
    <w:rsid w:val="00EF4AAC"/>
    <w:rsid w:val="00EF6CD3"/>
    <w:rsid w:val="00F0240B"/>
    <w:rsid w:val="00F026E0"/>
    <w:rsid w:val="00F02752"/>
    <w:rsid w:val="00F03F4A"/>
    <w:rsid w:val="00F0657A"/>
    <w:rsid w:val="00F06712"/>
    <w:rsid w:val="00F10EB1"/>
    <w:rsid w:val="00F111A5"/>
    <w:rsid w:val="00F13043"/>
    <w:rsid w:val="00F133C1"/>
    <w:rsid w:val="00F1351E"/>
    <w:rsid w:val="00F137E8"/>
    <w:rsid w:val="00F13FD7"/>
    <w:rsid w:val="00F14ACB"/>
    <w:rsid w:val="00F15D53"/>
    <w:rsid w:val="00F16042"/>
    <w:rsid w:val="00F17042"/>
    <w:rsid w:val="00F172E3"/>
    <w:rsid w:val="00F174B7"/>
    <w:rsid w:val="00F20BE0"/>
    <w:rsid w:val="00F226E3"/>
    <w:rsid w:val="00F2479D"/>
    <w:rsid w:val="00F2578C"/>
    <w:rsid w:val="00F25C1E"/>
    <w:rsid w:val="00F2706B"/>
    <w:rsid w:val="00F3499A"/>
    <w:rsid w:val="00F35540"/>
    <w:rsid w:val="00F413D3"/>
    <w:rsid w:val="00F41BF5"/>
    <w:rsid w:val="00F46953"/>
    <w:rsid w:val="00F50E2E"/>
    <w:rsid w:val="00F510A4"/>
    <w:rsid w:val="00F520D9"/>
    <w:rsid w:val="00F52D4E"/>
    <w:rsid w:val="00F539A8"/>
    <w:rsid w:val="00F53AE0"/>
    <w:rsid w:val="00F5694C"/>
    <w:rsid w:val="00F574EC"/>
    <w:rsid w:val="00F57D8C"/>
    <w:rsid w:val="00F65E73"/>
    <w:rsid w:val="00F669FF"/>
    <w:rsid w:val="00F67284"/>
    <w:rsid w:val="00F7269C"/>
    <w:rsid w:val="00F753E9"/>
    <w:rsid w:val="00F75C4D"/>
    <w:rsid w:val="00F76746"/>
    <w:rsid w:val="00F813E8"/>
    <w:rsid w:val="00F821D1"/>
    <w:rsid w:val="00F82C3B"/>
    <w:rsid w:val="00F82E16"/>
    <w:rsid w:val="00F83D47"/>
    <w:rsid w:val="00F83D91"/>
    <w:rsid w:val="00F83E1C"/>
    <w:rsid w:val="00F841EB"/>
    <w:rsid w:val="00F852E0"/>
    <w:rsid w:val="00F85DFE"/>
    <w:rsid w:val="00F85E23"/>
    <w:rsid w:val="00F86C9B"/>
    <w:rsid w:val="00F90F77"/>
    <w:rsid w:val="00F92E2D"/>
    <w:rsid w:val="00F95396"/>
    <w:rsid w:val="00F95ABD"/>
    <w:rsid w:val="00F96F2C"/>
    <w:rsid w:val="00F971E9"/>
    <w:rsid w:val="00F97A87"/>
    <w:rsid w:val="00FA0422"/>
    <w:rsid w:val="00FA1CE0"/>
    <w:rsid w:val="00FA2586"/>
    <w:rsid w:val="00FA3147"/>
    <w:rsid w:val="00FA4242"/>
    <w:rsid w:val="00FA4274"/>
    <w:rsid w:val="00FA4724"/>
    <w:rsid w:val="00FA48D7"/>
    <w:rsid w:val="00FA605F"/>
    <w:rsid w:val="00FA674E"/>
    <w:rsid w:val="00FA6D4B"/>
    <w:rsid w:val="00FA75AA"/>
    <w:rsid w:val="00FB03EF"/>
    <w:rsid w:val="00FB050F"/>
    <w:rsid w:val="00FB0E49"/>
    <w:rsid w:val="00FB3E5A"/>
    <w:rsid w:val="00FB4162"/>
    <w:rsid w:val="00FB4745"/>
    <w:rsid w:val="00FB64C3"/>
    <w:rsid w:val="00FB72F9"/>
    <w:rsid w:val="00FB7697"/>
    <w:rsid w:val="00FB7FE1"/>
    <w:rsid w:val="00FC082E"/>
    <w:rsid w:val="00FC1E81"/>
    <w:rsid w:val="00FC3EA8"/>
    <w:rsid w:val="00FC4217"/>
    <w:rsid w:val="00FC49FA"/>
    <w:rsid w:val="00FC72BC"/>
    <w:rsid w:val="00FC787D"/>
    <w:rsid w:val="00FD11BE"/>
    <w:rsid w:val="00FD352C"/>
    <w:rsid w:val="00FD3BF2"/>
    <w:rsid w:val="00FD42D9"/>
    <w:rsid w:val="00FD4E38"/>
    <w:rsid w:val="00FD6A3C"/>
    <w:rsid w:val="00FD7186"/>
    <w:rsid w:val="00FE17F7"/>
    <w:rsid w:val="00FE1E62"/>
    <w:rsid w:val="00FE343C"/>
    <w:rsid w:val="00FE6A1B"/>
    <w:rsid w:val="00FE71EF"/>
    <w:rsid w:val="00FE7D25"/>
    <w:rsid w:val="00FF215C"/>
    <w:rsid w:val="00FF2595"/>
    <w:rsid w:val="00FF2FC4"/>
    <w:rsid w:val="00FF3AF4"/>
    <w:rsid w:val="00FF3D2E"/>
    <w:rsid w:val="00FF3E38"/>
    <w:rsid w:val="00FF6E5F"/>
    <w:rsid w:val="00FF6FB0"/>
    <w:rsid w:val="2E160895"/>
    <w:rsid w:val="5947C6E6"/>
    <w:rsid w:val="5D575561"/>
    <w:rsid w:val="6706A0D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533F65"/>
  <w15:chartTrackingRefBased/>
  <w15:docId w15:val="{2C66F914-514F-4099-BEF0-07DD8039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069"/>
  </w:style>
  <w:style w:type="paragraph" w:styleId="Heading1">
    <w:name w:val="heading 1"/>
    <w:basedOn w:val="Normal"/>
    <w:next w:val="Normal"/>
    <w:link w:val="Heading1Char"/>
    <w:uiPriority w:val="9"/>
    <w:qFormat/>
    <w:rsid w:val="003378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C7C45"/>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DC7C4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3378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78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7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7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7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7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C7C45"/>
    <w:rPr>
      <w:rFonts w:eastAsiaTheme="majorEastAsia" w:cstheme="majorBidi"/>
      <w:b/>
      <w:sz w:val="32"/>
      <w:szCs w:val="32"/>
    </w:rPr>
  </w:style>
  <w:style w:type="character" w:customStyle="1" w:styleId="Heading3Char">
    <w:name w:val="Heading 3 Char"/>
    <w:basedOn w:val="DefaultParagraphFont"/>
    <w:link w:val="Heading3"/>
    <w:uiPriority w:val="9"/>
    <w:rsid w:val="00DC7C45"/>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semiHidden/>
    <w:rsid w:val="003378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78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7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7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7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78C1"/>
    <w:rPr>
      <w:rFonts w:eastAsiaTheme="majorEastAsia" w:cstheme="majorBidi"/>
      <w:color w:val="272727" w:themeColor="text1" w:themeTint="D8"/>
    </w:rPr>
  </w:style>
  <w:style w:type="paragraph" w:styleId="Title">
    <w:name w:val="Title"/>
    <w:basedOn w:val="Normal"/>
    <w:next w:val="Normal"/>
    <w:link w:val="TitleChar"/>
    <w:uiPriority w:val="10"/>
    <w:qFormat/>
    <w:rsid w:val="00337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7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7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78C1"/>
    <w:pPr>
      <w:spacing w:before="160"/>
      <w:jc w:val="center"/>
    </w:pPr>
    <w:rPr>
      <w:i/>
      <w:iCs/>
      <w:color w:val="404040" w:themeColor="text1" w:themeTint="BF"/>
    </w:rPr>
  </w:style>
  <w:style w:type="character" w:customStyle="1" w:styleId="QuoteChar">
    <w:name w:val="Quote Char"/>
    <w:basedOn w:val="DefaultParagraphFont"/>
    <w:link w:val="Quote"/>
    <w:uiPriority w:val="29"/>
    <w:rsid w:val="003378C1"/>
    <w:rPr>
      <w:i/>
      <w:iCs/>
      <w:color w:val="404040" w:themeColor="text1" w:themeTint="BF"/>
    </w:rPr>
  </w:style>
  <w:style w:type="paragraph" w:styleId="ListParagraph">
    <w:name w:val="List Paragraph"/>
    <w:basedOn w:val="Normal"/>
    <w:uiPriority w:val="34"/>
    <w:qFormat/>
    <w:rsid w:val="003378C1"/>
    <w:pPr>
      <w:ind w:left="720"/>
      <w:contextualSpacing/>
    </w:pPr>
  </w:style>
  <w:style w:type="character" w:styleId="IntenseEmphasis">
    <w:name w:val="Intense Emphasis"/>
    <w:basedOn w:val="DefaultParagraphFont"/>
    <w:uiPriority w:val="21"/>
    <w:qFormat/>
    <w:rsid w:val="003378C1"/>
    <w:rPr>
      <w:i/>
      <w:iCs/>
      <w:color w:val="2F5496" w:themeColor="accent1" w:themeShade="BF"/>
    </w:rPr>
  </w:style>
  <w:style w:type="paragraph" w:styleId="IntenseQuote">
    <w:name w:val="Intense Quote"/>
    <w:basedOn w:val="Normal"/>
    <w:next w:val="Normal"/>
    <w:link w:val="IntenseQuoteChar"/>
    <w:uiPriority w:val="30"/>
    <w:qFormat/>
    <w:rsid w:val="003378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78C1"/>
    <w:rPr>
      <w:i/>
      <w:iCs/>
      <w:color w:val="2F5496" w:themeColor="accent1" w:themeShade="BF"/>
    </w:rPr>
  </w:style>
  <w:style w:type="character" w:styleId="IntenseReference">
    <w:name w:val="Intense Reference"/>
    <w:basedOn w:val="DefaultParagraphFont"/>
    <w:uiPriority w:val="32"/>
    <w:qFormat/>
    <w:rsid w:val="003378C1"/>
    <w:rPr>
      <w:b/>
      <w:bCs/>
      <w:smallCaps/>
      <w:color w:val="2F5496" w:themeColor="accent1" w:themeShade="BF"/>
      <w:spacing w:val="5"/>
    </w:rPr>
  </w:style>
  <w:style w:type="character" w:styleId="CommentReference">
    <w:name w:val="annotation reference"/>
    <w:basedOn w:val="DefaultParagraphFont"/>
    <w:uiPriority w:val="99"/>
    <w:semiHidden/>
    <w:unhideWhenUsed/>
    <w:rsid w:val="00BD2700"/>
    <w:rPr>
      <w:sz w:val="16"/>
      <w:szCs w:val="16"/>
    </w:rPr>
  </w:style>
  <w:style w:type="paragraph" w:styleId="CommentText">
    <w:name w:val="annotation text"/>
    <w:basedOn w:val="Normal"/>
    <w:link w:val="CommentTextChar"/>
    <w:uiPriority w:val="99"/>
    <w:unhideWhenUsed/>
    <w:rsid w:val="00BD2700"/>
    <w:pPr>
      <w:spacing w:line="240" w:lineRule="auto"/>
    </w:pPr>
    <w:rPr>
      <w:sz w:val="20"/>
      <w:szCs w:val="20"/>
    </w:rPr>
  </w:style>
  <w:style w:type="character" w:customStyle="1" w:styleId="CommentTextChar">
    <w:name w:val="Comment Text Char"/>
    <w:basedOn w:val="DefaultParagraphFont"/>
    <w:link w:val="CommentText"/>
    <w:uiPriority w:val="99"/>
    <w:rsid w:val="00BD2700"/>
    <w:rPr>
      <w:sz w:val="20"/>
      <w:szCs w:val="20"/>
    </w:rPr>
  </w:style>
  <w:style w:type="paragraph" w:styleId="CommentSubject">
    <w:name w:val="annotation subject"/>
    <w:basedOn w:val="CommentText"/>
    <w:next w:val="CommentText"/>
    <w:link w:val="CommentSubjectChar"/>
    <w:uiPriority w:val="99"/>
    <w:semiHidden/>
    <w:unhideWhenUsed/>
    <w:rsid w:val="00BD2700"/>
    <w:rPr>
      <w:b/>
      <w:bCs/>
    </w:rPr>
  </w:style>
  <w:style w:type="character" w:customStyle="1" w:styleId="CommentSubjectChar">
    <w:name w:val="Comment Subject Char"/>
    <w:basedOn w:val="CommentTextChar"/>
    <w:link w:val="CommentSubject"/>
    <w:uiPriority w:val="99"/>
    <w:semiHidden/>
    <w:rsid w:val="00BD2700"/>
    <w:rPr>
      <w:b/>
      <w:bCs/>
      <w:sz w:val="20"/>
      <w:szCs w:val="20"/>
    </w:rPr>
  </w:style>
  <w:style w:type="character" w:styleId="Hyperlink">
    <w:name w:val="Hyperlink"/>
    <w:basedOn w:val="DefaultParagraphFont"/>
    <w:uiPriority w:val="99"/>
    <w:unhideWhenUsed/>
    <w:rsid w:val="2E160895"/>
    <w:rPr>
      <w:color w:val="0563C1"/>
      <w:u w:val="single"/>
    </w:rPr>
  </w:style>
  <w:style w:type="paragraph" w:styleId="Caption">
    <w:name w:val="caption"/>
    <w:basedOn w:val="Normal"/>
    <w:next w:val="Normal"/>
    <w:uiPriority w:val="35"/>
    <w:unhideWhenUsed/>
    <w:qFormat/>
    <w:rsid w:val="00472C8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4077E"/>
    <w:rPr>
      <w:color w:val="605E5C"/>
      <w:shd w:val="clear" w:color="auto" w:fill="E1DFDD"/>
    </w:rPr>
  </w:style>
  <w:style w:type="character" w:styleId="FollowedHyperlink">
    <w:name w:val="FollowedHyperlink"/>
    <w:basedOn w:val="DefaultParagraphFont"/>
    <w:uiPriority w:val="99"/>
    <w:semiHidden/>
    <w:unhideWhenUsed/>
    <w:rsid w:val="00F50E2E"/>
    <w:rPr>
      <w:color w:val="954F72" w:themeColor="followedHyperlink"/>
      <w:u w:val="single"/>
    </w:rPr>
  </w:style>
  <w:style w:type="paragraph" w:styleId="TOCHeading">
    <w:name w:val="TOC Heading"/>
    <w:basedOn w:val="Heading1"/>
    <w:next w:val="Normal"/>
    <w:uiPriority w:val="39"/>
    <w:unhideWhenUsed/>
    <w:qFormat/>
    <w:rsid w:val="00D5302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53021"/>
    <w:pPr>
      <w:spacing w:after="100"/>
      <w:ind w:left="220"/>
    </w:pPr>
  </w:style>
  <w:style w:type="paragraph" w:styleId="TOC3">
    <w:name w:val="toc 3"/>
    <w:basedOn w:val="Normal"/>
    <w:next w:val="Normal"/>
    <w:autoRedefine/>
    <w:uiPriority w:val="39"/>
    <w:unhideWhenUsed/>
    <w:rsid w:val="00D53021"/>
    <w:pPr>
      <w:spacing w:after="100"/>
      <w:ind w:left="440"/>
    </w:pPr>
  </w:style>
  <w:style w:type="paragraph" w:styleId="Header">
    <w:name w:val="header"/>
    <w:basedOn w:val="Normal"/>
    <w:link w:val="HeaderChar"/>
    <w:uiPriority w:val="99"/>
    <w:unhideWhenUsed/>
    <w:rsid w:val="005D2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FCD"/>
  </w:style>
  <w:style w:type="paragraph" w:styleId="Footer">
    <w:name w:val="footer"/>
    <w:basedOn w:val="Normal"/>
    <w:link w:val="FooterChar"/>
    <w:uiPriority w:val="99"/>
    <w:unhideWhenUsed/>
    <w:rsid w:val="005D2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FCD"/>
  </w:style>
  <w:style w:type="paragraph" w:styleId="TableofFigures">
    <w:name w:val="table of figures"/>
    <w:basedOn w:val="Normal"/>
    <w:next w:val="Normal"/>
    <w:uiPriority w:val="99"/>
    <w:unhideWhenUsed/>
    <w:rsid w:val="00F25C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4856">
      <w:bodyDiv w:val="1"/>
      <w:marLeft w:val="0"/>
      <w:marRight w:val="0"/>
      <w:marTop w:val="0"/>
      <w:marBottom w:val="0"/>
      <w:divBdr>
        <w:top w:val="none" w:sz="0" w:space="0" w:color="auto"/>
        <w:left w:val="none" w:sz="0" w:space="0" w:color="auto"/>
        <w:bottom w:val="none" w:sz="0" w:space="0" w:color="auto"/>
        <w:right w:val="none" w:sz="0" w:space="0" w:color="auto"/>
      </w:divBdr>
    </w:div>
    <w:div w:id="92937366">
      <w:bodyDiv w:val="1"/>
      <w:marLeft w:val="0"/>
      <w:marRight w:val="0"/>
      <w:marTop w:val="0"/>
      <w:marBottom w:val="0"/>
      <w:divBdr>
        <w:top w:val="none" w:sz="0" w:space="0" w:color="auto"/>
        <w:left w:val="none" w:sz="0" w:space="0" w:color="auto"/>
        <w:bottom w:val="none" w:sz="0" w:space="0" w:color="auto"/>
        <w:right w:val="none" w:sz="0" w:space="0" w:color="auto"/>
      </w:divBdr>
    </w:div>
    <w:div w:id="172719800">
      <w:bodyDiv w:val="1"/>
      <w:marLeft w:val="0"/>
      <w:marRight w:val="0"/>
      <w:marTop w:val="0"/>
      <w:marBottom w:val="0"/>
      <w:divBdr>
        <w:top w:val="none" w:sz="0" w:space="0" w:color="auto"/>
        <w:left w:val="none" w:sz="0" w:space="0" w:color="auto"/>
        <w:bottom w:val="none" w:sz="0" w:space="0" w:color="auto"/>
        <w:right w:val="none" w:sz="0" w:space="0" w:color="auto"/>
      </w:divBdr>
    </w:div>
    <w:div w:id="371923289">
      <w:bodyDiv w:val="1"/>
      <w:marLeft w:val="0"/>
      <w:marRight w:val="0"/>
      <w:marTop w:val="0"/>
      <w:marBottom w:val="0"/>
      <w:divBdr>
        <w:top w:val="none" w:sz="0" w:space="0" w:color="auto"/>
        <w:left w:val="none" w:sz="0" w:space="0" w:color="auto"/>
        <w:bottom w:val="none" w:sz="0" w:space="0" w:color="auto"/>
        <w:right w:val="none" w:sz="0" w:space="0" w:color="auto"/>
      </w:divBdr>
    </w:div>
    <w:div w:id="394595609">
      <w:bodyDiv w:val="1"/>
      <w:marLeft w:val="0"/>
      <w:marRight w:val="0"/>
      <w:marTop w:val="0"/>
      <w:marBottom w:val="0"/>
      <w:divBdr>
        <w:top w:val="none" w:sz="0" w:space="0" w:color="auto"/>
        <w:left w:val="none" w:sz="0" w:space="0" w:color="auto"/>
        <w:bottom w:val="none" w:sz="0" w:space="0" w:color="auto"/>
        <w:right w:val="none" w:sz="0" w:space="0" w:color="auto"/>
      </w:divBdr>
    </w:div>
    <w:div w:id="534923719">
      <w:bodyDiv w:val="1"/>
      <w:marLeft w:val="0"/>
      <w:marRight w:val="0"/>
      <w:marTop w:val="0"/>
      <w:marBottom w:val="0"/>
      <w:divBdr>
        <w:top w:val="none" w:sz="0" w:space="0" w:color="auto"/>
        <w:left w:val="none" w:sz="0" w:space="0" w:color="auto"/>
        <w:bottom w:val="none" w:sz="0" w:space="0" w:color="auto"/>
        <w:right w:val="none" w:sz="0" w:space="0" w:color="auto"/>
      </w:divBdr>
    </w:div>
    <w:div w:id="580136406">
      <w:bodyDiv w:val="1"/>
      <w:marLeft w:val="0"/>
      <w:marRight w:val="0"/>
      <w:marTop w:val="0"/>
      <w:marBottom w:val="0"/>
      <w:divBdr>
        <w:top w:val="none" w:sz="0" w:space="0" w:color="auto"/>
        <w:left w:val="none" w:sz="0" w:space="0" w:color="auto"/>
        <w:bottom w:val="none" w:sz="0" w:space="0" w:color="auto"/>
        <w:right w:val="none" w:sz="0" w:space="0" w:color="auto"/>
      </w:divBdr>
    </w:div>
    <w:div w:id="655961285">
      <w:bodyDiv w:val="1"/>
      <w:marLeft w:val="0"/>
      <w:marRight w:val="0"/>
      <w:marTop w:val="0"/>
      <w:marBottom w:val="0"/>
      <w:divBdr>
        <w:top w:val="none" w:sz="0" w:space="0" w:color="auto"/>
        <w:left w:val="none" w:sz="0" w:space="0" w:color="auto"/>
        <w:bottom w:val="none" w:sz="0" w:space="0" w:color="auto"/>
        <w:right w:val="none" w:sz="0" w:space="0" w:color="auto"/>
      </w:divBdr>
    </w:div>
    <w:div w:id="658773264">
      <w:bodyDiv w:val="1"/>
      <w:marLeft w:val="0"/>
      <w:marRight w:val="0"/>
      <w:marTop w:val="0"/>
      <w:marBottom w:val="0"/>
      <w:divBdr>
        <w:top w:val="none" w:sz="0" w:space="0" w:color="auto"/>
        <w:left w:val="none" w:sz="0" w:space="0" w:color="auto"/>
        <w:bottom w:val="none" w:sz="0" w:space="0" w:color="auto"/>
        <w:right w:val="none" w:sz="0" w:space="0" w:color="auto"/>
      </w:divBdr>
    </w:div>
    <w:div w:id="721515813">
      <w:bodyDiv w:val="1"/>
      <w:marLeft w:val="0"/>
      <w:marRight w:val="0"/>
      <w:marTop w:val="0"/>
      <w:marBottom w:val="0"/>
      <w:divBdr>
        <w:top w:val="none" w:sz="0" w:space="0" w:color="auto"/>
        <w:left w:val="none" w:sz="0" w:space="0" w:color="auto"/>
        <w:bottom w:val="none" w:sz="0" w:space="0" w:color="auto"/>
        <w:right w:val="none" w:sz="0" w:space="0" w:color="auto"/>
      </w:divBdr>
    </w:div>
    <w:div w:id="825362743">
      <w:bodyDiv w:val="1"/>
      <w:marLeft w:val="0"/>
      <w:marRight w:val="0"/>
      <w:marTop w:val="0"/>
      <w:marBottom w:val="0"/>
      <w:divBdr>
        <w:top w:val="none" w:sz="0" w:space="0" w:color="auto"/>
        <w:left w:val="none" w:sz="0" w:space="0" w:color="auto"/>
        <w:bottom w:val="none" w:sz="0" w:space="0" w:color="auto"/>
        <w:right w:val="none" w:sz="0" w:space="0" w:color="auto"/>
      </w:divBdr>
    </w:div>
    <w:div w:id="872764675">
      <w:bodyDiv w:val="1"/>
      <w:marLeft w:val="0"/>
      <w:marRight w:val="0"/>
      <w:marTop w:val="0"/>
      <w:marBottom w:val="0"/>
      <w:divBdr>
        <w:top w:val="none" w:sz="0" w:space="0" w:color="auto"/>
        <w:left w:val="none" w:sz="0" w:space="0" w:color="auto"/>
        <w:bottom w:val="none" w:sz="0" w:space="0" w:color="auto"/>
        <w:right w:val="none" w:sz="0" w:space="0" w:color="auto"/>
      </w:divBdr>
    </w:div>
    <w:div w:id="884021468">
      <w:bodyDiv w:val="1"/>
      <w:marLeft w:val="0"/>
      <w:marRight w:val="0"/>
      <w:marTop w:val="0"/>
      <w:marBottom w:val="0"/>
      <w:divBdr>
        <w:top w:val="none" w:sz="0" w:space="0" w:color="auto"/>
        <w:left w:val="none" w:sz="0" w:space="0" w:color="auto"/>
        <w:bottom w:val="none" w:sz="0" w:space="0" w:color="auto"/>
        <w:right w:val="none" w:sz="0" w:space="0" w:color="auto"/>
      </w:divBdr>
    </w:div>
    <w:div w:id="945422752">
      <w:bodyDiv w:val="1"/>
      <w:marLeft w:val="0"/>
      <w:marRight w:val="0"/>
      <w:marTop w:val="0"/>
      <w:marBottom w:val="0"/>
      <w:divBdr>
        <w:top w:val="none" w:sz="0" w:space="0" w:color="auto"/>
        <w:left w:val="none" w:sz="0" w:space="0" w:color="auto"/>
        <w:bottom w:val="none" w:sz="0" w:space="0" w:color="auto"/>
        <w:right w:val="none" w:sz="0" w:space="0" w:color="auto"/>
      </w:divBdr>
    </w:div>
    <w:div w:id="1109618105">
      <w:bodyDiv w:val="1"/>
      <w:marLeft w:val="0"/>
      <w:marRight w:val="0"/>
      <w:marTop w:val="0"/>
      <w:marBottom w:val="0"/>
      <w:divBdr>
        <w:top w:val="none" w:sz="0" w:space="0" w:color="auto"/>
        <w:left w:val="none" w:sz="0" w:space="0" w:color="auto"/>
        <w:bottom w:val="none" w:sz="0" w:space="0" w:color="auto"/>
        <w:right w:val="none" w:sz="0" w:space="0" w:color="auto"/>
      </w:divBdr>
    </w:div>
    <w:div w:id="1117717525">
      <w:bodyDiv w:val="1"/>
      <w:marLeft w:val="0"/>
      <w:marRight w:val="0"/>
      <w:marTop w:val="0"/>
      <w:marBottom w:val="0"/>
      <w:divBdr>
        <w:top w:val="none" w:sz="0" w:space="0" w:color="auto"/>
        <w:left w:val="none" w:sz="0" w:space="0" w:color="auto"/>
        <w:bottom w:val="none" w:sz="0" w:space="0" w:color="auto"/>
        <w:right w:val="none" w:sz="0" w:space="0" w:color="auto"/>
      </w:divBdr>
    </w:div>
    <w:div w:id="1122378826">
      <w:bodyDiv w:val="1"/>
      <w:marLeft w:val="0"/>
      <w:marRight w:val="0"/>
      <w:marTop w:val="0"/>
      <w:marBottom w:val="0"/>
      <w:divBdr>
        <w:top w:val="none" w:sz="0" w:space="0" w:color="auto"/>
        <w:left w:val="none" w:sz="0" w:space="0" w:color="auto"/>
        <w:bottom w:val="none" w:sz="0" w:space="0" w:color="auto"/>
        <w:right w:val="none" w:sz="0" w:space="0" w:color="auto"/>
      </w:divBdr>
    </w:div>
    <w:div w:id="1139030879">
      <w:bodyDiv w:val="1"/>
      <w:marLeft w:val="0"/>
      <w:marRight w:val="0"/>
      <w:marTop w:val="0"/>
      <w:marBottom w:val="0"/>
      <w:divBdr>
        <w:top w:val="none" w:sz="0" w:space="0" w:color="auto"/>
        <w:left w:val="none" w:sz="0" w:space="0" w:color="auto"/>
        <w:bottom w:val="none" w:sz="0" w:space="0" w:color="auto"/>
        <w:right w:val="none" w:sz="0" w:space="0" w:color="auto"/>
      </w:divBdr>
    </w:div>
    <w:div w:id="1207137538">
      <w:bodyDiv w:val="1"/>
      <w:marLeft w:val="0"/>
      <w:marRight w:val="0"/>
      <w:marTop w:val="0"/>
      <w:marBottom w:val="0"/>
      <w:divBdr>
        <w:top w:val="none" w:sz="0" w:space="0" w:color="auto"/>
        <w:left w:val="none" w:sz="0" w:space="0" w:color="auto"/>
        <w:bottom w:val="none" w:sz="0" w:space="0" w:color="auto"/>
        <w:right w:val="none" w:sz="0" w:space="0" w:color="auto"/>
      </w:divBdr>
    </w:div>
    <w:div w:id="1283804643">
      <w:bodyDiv w:val="1"/>
      <w:marLeft w:val="0"/>
      <w:marRight w:val="0"/>
      <w:marTop w:val="0"/>
      <w:marBottom w:val="0"/>
      <w:divBdr>
        <w:top w:val="none" w:sz="0" w:space="0" w:color="auto"/>
        <w:left w:val="none" w:sz="0" w:space="0" w:color="auto"/>
        <w:bottom w:val="none" w:sz="0" w:space="0" w:color="auto"/>
        <w:right w:val="none" w:sz="0" w:space="0" w:color="auto"/>
      </w:divBdr>
    </w:div>
    <w:div w:id="1292440342">
      <w:bodyDiv w:val="1"/>
      <w:marLeft w:val="0"/>
      <w:marRight w:val="0"/>
      <w:marTop w:val="0"/>
      <w:marBottom w:val="0"/>
      <w:divBdr>
        <w:top w:val="none" w:sz="0" w:space="0" w:color="auto"/>
        <w:left w:val="none" w:sz="0" w:space="0" w:color="auto"/>
        <w:bottom w:val="none" w:sz="0" w:space="0" w:color="auto"/>
        <w:right w:val="none" w:sz="0" w:space="0" w:color="auto"/>
      </w:divBdr>
    </w:div>
    <w:div w:id="1370378556">
      <w:bodyDiv w:val="1"/>
      <w:marLeft w:val="0"/>
      <w:marRight w:val="0"/>
      <w:marTop w:val="0"/>
      <w:marBottom w:val="0"/>
      <w:divBdr>
        <w:top w:val="none" w:sz="0" w:space="0" w:color="auto"/>
        <w:left w:val="none" w:sz="0" w:space="0" w:color="auto"/>
        <w:bottom w:val="none" w:sz="0" w:space="0" w:color="auto"/>
        <w:right w:val="none" w:sz="0" w:space="0" w:color="auto"/>
      </w:divBdr>
    </w:div>
    <w:div w:id="1395661301">
      <w:bodyDiv w:val="1"/>
      <w:marLeft w:val="0"/>
      <w:marRight w:val="0"/>
      <w:marTop w:val="0"/>
      <w:marBottom w:val="0"/>
      <w:divBdr>
        <w:top w:val="none" w:sz="0" w:space="0" w:color="auto"/>
        <w:left w:val="none" w:sz="0" w:space="0" w:color="auto"/>
        <w:bottom w:val="none" w:sz="0" w:space="0" w:color="auto"/>
        <w:right w:val="none" w:sz="0" w:space="0" w:color="auto"/>
      </w:divBdr>
    </w:div>
    <w:div w:id="1501845267">
      <w:bodyDiv w:val="1"/>
      <w:marLeft w:val="0"/>
      <w:marRight w:val="0"/>
      <w:marTop w:val="0"/>
      <w:marBottom w:val="0"/>
      <w:divBdr>
        <w:top w:val="none" w:sz="0" w:space="0" w:color="auto"/>
        <w:left w:val="none" w:sz="0" w:space="0" w:color="auto"/>
        <w:bottom w:val="none" w:sz="0" w:space="0" w:color="auto"/>
        <w:right w:val="none" w:sz="0" w:space="0" w:color="auto"/>
      </w:divBdr>
    </w:div>
    <w:div w:id="1502550561">
      <w:bodyDiv w:val="1"/>
      <w:marLeft w:val="0"/>
      <w:marRight w:val="0"/>
      <w:marTop w:val="0"/>
      <w:marBottom w:val="0"/>
      <w:divBdr>
        <w:top w:val="none" w:sz="0" w:space="0" w:color="auto"/>
        <w:left w:val="none" w:sz="0" w:space="0" w:color="auto"/>
        <w:bottom w:val="none" w:sz="0" w:space="0" w:color="auto"/>
        <w:right w:val="none" w:sz="0" w:space="0" w:color="auto"/>
      </w:divBdr>
    </w:div>
    <w:div w:id="1586105347">
      <w:bodyDiv w:val="1"/>
      <w:marLeft w:val="0"/>
      <w:marRight w:val="0"/>
      <w:marTop w:val="0"/>
      <w:marBottom w:val="0"/>
      <w:divBdr>
        <w:top w:val="none" w:sz="0" w:space="0" w:color="auto"/>
        <w:left w:val="none" w:sz="0" w:space="0" w:color="auto"/>
        <w:bottom w:val="none" w:sz="0" w:space="0" w:color="auto"/>
        <w:right w:val="none" w:sz="0" w:space="0" w:color="auto"/>
      </w:divBdr>
    </w:div>
    <w:div w:id="1650010391">
      <w:bodyDiv w:val="1"/>
      <w:marLeft w:val="0"/>
      <w:marRight w:val="0"/>
      <w:marTop w:val="0"/>
      <w:marBottom w:val="0"/>
      <w:divBdr>
        <w:top w:val="none" w:sz="0" w:space="0" w:color="auto"/>
        <w:left w:val="none" w:sz="0" w:space="0" w:color="auto"/>
        <w:bottom w:val="none" w:sz="0" w:space="0" w:color="auto"/>
        <w:right w:val="none" w:sz="0" w:space="0" w:color="auto"/>
      </w:divBdr>
    </w:div>
    <w:div w:id="1756895110">
      <w:bodyDiv w:val="1"/>
      <w:marLeft w:val="0"/>
      <w:marRight w:val="0"/>
      <w:marTop w:val="0"/>
      <w:marBottom w:val="0"/>
      <w:divBdr>
        <w:top w:val="none" w:sz="0" w:space="0" w:color="auto"/>
        <w:left w:val="none" w:sz="0" w:space="0" w:color="auto"/>
        <w:bottom w:val="none" w:sz="0" w:space="0" w:color="auto"/>
        <w:right w:val="none" w:sz="0" w:space="0" w:color="auto"/>
      </w:divBdr>
    </w:div>
    <w:div w:id="1812211529">
      <w:bodyDiv w:val="1"/>
      <w:marLeft w:val="0"/>
      <w:marRight w:val="0"/>
      <w:marTop w:val="0"/>
      <w:marBottom w:val="0"/>
      <w:divBdr>
        <w:top w:val="none" w:sz="0" w:space="0" w:color="auto"/>
        <w:left w:val="none" w:sz="0" w:space="0" w:color="auto"/>
        <w:bottom w:val="none" w:sz="0" w:space="0" w:color="auto"/>
        <w:right w:val="none" w:sz="0" w:space="0" w:color="auto"/>
      </w:divBdr>
    </w:div>
    <w:div w:id="1960213606">
      <w:bodyDiv w:val="1"/>
      <w:marLeft w:val="0"/>
      <w:marRight w:val="0"/>
      <w:marTop w:val="0"/>
      <w:marBottom w:val="0"/>
      <w:divBdr>
        <w:top w:val="none" w:sz="0" w:space="0" w:color="auto"/>
        <w:left w:val="none" w:sz="0" w:space="0" w:color="auto"/>
        <w:bottom w:val="none" w:sz="0" w:space="0" w:color="auto"/>
        <w:right w:val="none" w:sz="0" w:space="0" w:color="auto"/>
      </w:divBdr>
    </w:div>
    <w:div w:id="1962686930">
      <w:bodyDiv w:val="1"/>
      <w:marLeft w:val="0"/>
      <w:marRight w:val="0"/>
      <w:marTop w:val="0"/>
      <w:marBottom w:val="0"/>
      <w:divBdr>
        <w:top w:val="none" w:sz="0" w:space="0" w:color="auto"/>
        <w:left w:val="none" w:sz="0" w:space="0" w:color="auto"/>
        <w:bottom w:val="none" w:sz="0" w:space="0" w:color="auto"/>
        <w:right w:val="none" w:sz="0" w:space="0" w:color="auto"/>
      </w:divBdr>
    </w:div>
    <w:div w:id="2063206854">
      <w:bodyDiv w:val="1"/>
      <w:marLeft w:val="0"/>
      <w:marRight w:val="0"/>
      <w:marTop w:val="0"/>
      <w:marBottom w:val="0"/>
      <w:divBdr>
        <w:top w:val="none" w:sz="0" w:space="0" w:color="auto"/>
        <w:left w:val="none" w:sz="0" w:space="0" w:color="auto"/>
        <w:bottom w:val="none" w:sz="0" w:space="0" w:color="auto"/>
        <w:right w:val="none" w:sz="0" w:space="0" w:color="auto"/>
      </w:divBdr>
    </w:div>
    <w:div w:id="21459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rostock.de/" TargetMode="External"/><Relationship Id="rId13" Type="http://schemas.openxmlformats.org/officeDocument/2006/relationships/footer" Target="footer2.xml"/><Relationship Id="rId18" Type="http://schemas.openxmlformats.org/officeDocument/2006/relationships/hyperlink" Target="https://github.com/J-Chandra-py/CIA_report" TargetMode="External"/><Relationship Id="rId26" Type="http://schemas.openxmlformats.org/officeDocument/2006/relationships/hyperlink" Target="https://doi.org/10.1561/2200000083" TargetMode="External"/><Relationship Id="rId3" Type="http://schemas.openxmlformats.org/officeDocument/2006/relationships/styles" Target="styles.xml"/><Relationship Id="rId21" Type="http://schemas.openxmlformats.org/officeDocument/2006/relationships/hyperlink" Target="https://github.com/HewlettPackard/swarm-learnin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s://www.researchgate.net/publication/357875068_Demystifying_Swarm_Learning_A_New_Paradigm_of_Blockchain-based_Decentralized_Federated_Learni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francescatabor.com/articles/2025/1/26/swarm-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inkedin.com/posts/col-dr-surendra-ramamurthy-45bb3517_what-is-a-medical-chatbot-and-how-does-it-activity-7092712355242942464-NQo1"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i.org/10.1109/TII.2019.2904325"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aaron-rohn/total-body-anonymiz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yperlink" Target="https://arxiv.org/abs/2504.1673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CE301D40-4320-4622-9307-38FD6E99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5324</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35600</CharactersWithSpaces>
  <SharedDoc>false</SharedDoc>
  <HLinks>
    <vt:vector size="246" baseType="variant">
      <vt:variant>
        <vt:i4>2359396</vt:i4>
      </vt:variant>
      <vt:variant>
        <vt:i4>231</vt:i4>
      </vt:variant>
      <vt:variant>
        <vt:i4>0</vt:i4>
      </vt:variant>
      <vt:variant>
        <vt:i4>5</vt:i4>
      </vt:variant>
      <vt:variant>
        <vt:lpwstr>https://doi.org/10.1561/2200000083</vt:lpwstr>
      </vt:variant>
      <vt:variant>
        <vt:lpwstr/>
      </vt:variant>
      <vt:variant>
        <vt:i4>2555973</vt:i4>
      </vt:variant>
      <vt:variant>
        <vt:i4>228</vt:i4>
      </vt:variant>
      <vt:variant>
        <vt:i4>0</vt:i4>
      </vt:variant>
      <vt:variant>
        <vt:i4>5</vt:i4>
      </vt:variant>
      <vt:variant>
        <vt:lpwstr>https://www.researchgate.net/publication/357875068_Demystifying_Swarm_Learning_A_New_Paradigm_of_Blockchain-based_Decentralized_Federated_Learning</vt:lpwstr>
      </vt:variant>
      <vt:variant>
        <vt:lpwstr/>
      </vt:variant>
      <vt:variant>
        <vt:i4>7274564</vt:i4>
      </vt:variant>
      <vt:variant>
        <vt:i4>225</vt:i4>
      </vt:variant>
      <vt:variant>
        <vt:i4>0</vt:i4>
      </vt:variant>
      <vt:variant>
        <vt:i4>5</vt:i4>
      </vt:variant>
      <vt:variant>
        <vt:lpwstr>https://www.linkedin.com/posts/col-dr-surendra-ramamurthy-45bb3517_what-is-a-medical-chatbot-and-how-does-it-activity-7092712355242942464-NQo1</vt:lpwstr>
      </vt:variant>
      <vt:variant>
        <vt:lpwstr/>
      </vt:variant>
      <vt:variant>
        <vt:i4>5832797</vt:i4>
      </vt:variant>
      <vt:variant>
        <vt:i4>222</vt:i4>
      </vt:variant>
      <vt:variant>
        <vt:i4>0</vt:i4>
      </vt:variant>
      <vt:variant>
        <vt:i4>5</vt:i4>
      </vt:variant>
      <vt:variant>
        <vt:lpwstr>https://doi.org/10.1109/TII.2019.2904325</vt:lpwstr>
      </vt:variant>
      <vt:variant>
        <vt:lpwstr/>
      </vt:variant>
      <vt:variant>
        <vt:i4>65564</vt:i4>
      </vt:variant>
      <vt:variant>
        <vt:i4>219</vt:i4>
      </vt:variant>
      <vt:variant>
        <vt:i4>0</vt:i4>
      </vt:variant>
      <vt:variant>
        <vt:i4>5</vt:i4>
      </vt:variant>
      <vt:variant>
        <vt:lpwstr>https://arxiv.org/abs/2504.16732</vt:lpwstr>
      </vt:variant>
      <vt:variant>
        <vt:lpwstr/>
      </vt:variant>
      <vt:variant>
        <vt:i4>1310801</vt:i4>
      </vt:variant>
      <vt:variant>
        <vt:i4>216</vt:i4>
      </vt:variant>
      <vt:variant>
        <vt:i4>0</vt:i4>
      </vt:variant>
      <vt:variant>
        <vt:i4>5</vt:i4>
      </vt:variant>
      <vt:variant>
        <vt:lpwstr>https://github.com/HewlettPackard/swarm-learning</vt:lpwstr>
      </vt:variant>
      <vt:variant>
        <vt:lpwstr/>
      </vt:variant>
      <vt:variant>
        <vt:i4>917509</vt:i4>
      </vt:variant>
      <vt:variant>
        <vt:i4>213</vt:i4>
      </vt:variant>
      <vt:variant>
        <vt:i4>0</vt:i4>
      </vt:variant>
      <vt:variant>
        <vt:i4>5</vt:i4>
      </vt:variant>
      <vt:variant>
        <vt:lpwstr>https://www.francescatabor.com/articles/2025/1/26/swarm-intelligence</vt:lpwstr>
      </vt:variant>
      <vt:variant>
        <vt:lpwstr/>
      </vt:variant>
      <vt:variant>
        <vt:i4>7929889</vt:i4>
      </vt:variant>
      <vt:variant>
        <vt:i4>210</vt:i4>
      </vt:variant>
      <vt:variant>
        <vt:i4>0</vt:i4>
      </vt:variant>
      <vt:variant>
        <vt:i4>5</vt:i4>
      </vt:variant>
      <vt:variant>
        <vt:lpwstr>https://github.com/aaron-rohn/total-body-anonymization</vt:lpwstr>
      </vt:variant>
      <vt:variant>
        <vt:lpwstr/>
      </vt:variant>
      <vt:variant>
        <vt:i4>393271</vt:i4>
      </vt:variant>
      <vt:variant>
        <vt:i4>207</vt:i4>
      </vt:variant>
      <vt:variant>
        <vt:i4>0</vt:i4>
      </vt:variant>
      <vt:variant>
        <vt:i4>5</vt:i4>
      </vt:variant>
      <vt:variant>
        <vt:lpwstr>https://github.com/J-Chandra-py/CIA_report</vt:lpwstr>
      </vt:variant>
      <vt:variant>
        <vt:lpwstr/>
      </vt:variant>
      <vt:variant>
        <vt:i4>1507381</vt:i4>
      </vt:variant>
      <vt:variant>
        <vt:i4>191</vt:i4>
      </vt:variant>
      <vt:variant>
        <vt:i4>0</vt:i4>
      </vt:variant>
      <vt:variant>
        <vt:i4>5</vt:i4>
      </vt:variant>
      <vt:variant>
        <vt:lpwstr/>
      </vt:variant>
      <vt:variant>
        <vt:lpwstr>_Toc206105148</vt:lpwstr>
      </vt:variant>
      <vt:variant>
        <vt:i4>1507381</vt:i4>
      </vt:variant>
      <vt:variant>
        <vt:i4>185</vt:i4>
      </vt:variant>
      <vt:variant>
        <vt:i4>0</vt:i4>
      </vt:variant>
      <vt:variant>
        <vt:i4>5</vt:i4>
      </vt:variant>
      <vt:variant>
        <vt:lpwstr/>
      </vt:variant>
      <vt:variant>
        <vt:lpwstr>_Toc206105146</vt:lpwstr>
      </vt:variant>
      <vt:variant>
        <vt:i4>1507381</vt:i4>
      </vt:variant>
      <vt:variant>
        <vt:i4>179</vt:i4>
      </vt:variant>
      <vt:variant>
        <vt:i4>0</vt:i4>
      </vt:variant>
      <vt:variant>
        <vt:i4>5</vt:i4>
      </vt:variant>
      <vt:variant>
        <vt:lpwstr/>
      </vt:variant>
      <vt:variant>
        <vt:lpwstr>_Toc206105145</vt:lpwstr>
      </vt:variant>
      <vt:variant>
        <vt:i4>1507381</vt:i4>
      </vt:variant>
      <vt:variant>
        <vt:i4>173</vt:i4>
      </vt:variant>
      <vt:variant>
        <vt:i4>0</vt:i4>
      </vt:variant>
      <vt:variant>
        <vt:i4>5</vt:i4>
      </vt:variant>
      <vt:variant>
        <vt:lpwstr/>
      </vt:variant>
      <vt:variant>
        <vt:lpwstr>_Toc206105144</vt:lpwstr>
      </vt:variant>
      <vt:variant>
        <vt:i4>1507381</vt:i4>
      </vt:variant>
      <vt:variant>
        <vt:i4>167</vt:i4>
      </vt:variant>
      <vt:variant>
        <vt:i4>0</vt:i4>
      </vt:variant>
      <vt:variant>
        <vt:i4>5</vt:i4>
      </vt:variant>
      <vt:variant>
        <vt:lpwstr/>
      </vt:variant>
      <vt:variant>
        <vt:lpwstr>_Toc206105143</vt:lpwstr>
      </vt:variant>
      <vt:variant>
        <vt:i4>1507381</vt:i4>
      </vt:variant>
      <vt:variant>
        <vt:i4>161</vt:i4>
      </vt:variant>
      <vt:variant>
        <vt:i4>0</vt:i4>
      </vt:variant>
      <vt:variant>
        <vt:i4>5</vt:i4>
      </vt:variant>
      <vt:variant>
        <vt:lpwstr/>
      </vt:variant>
      <vt:variant>
        <vt:lpwstr>_Toc206105142</vt:lpwstr>
      </vt:variant>
      <vt:variant>
        <vt:i4>1245233</vt:i4>
      </vt:variant>
      <vt:variant>
        <vt:i4>152</vt:i4>
      </vt:variant>
      <vt:variant>
        <vt:i4>0</vt:i4>
      </vt:variant>
      <vt:variant>
        <vt:i4>5</vt:i4>
      </vt:variant>
      <vt:variant>
        <vt:lpwstr/>
      </vt:variant>
      <vt:variant>
        <vt:lpwstr>_Toc206105506</vt:lpwstr>
      </vt:variant>
      <vt:variant>
        <vt:i4>1245233</vt:i4>
      </vt:variant>
      <vt:variant>
        <vt:i4>146</vt:i4>
      </vt:variant>
      <vt:variant>
        <vt:i4>0</vt:i4>
      </vt:variant>
      <vt:variant>
        <vt:i4>5</vt:i4>
      </vt:variant>
      <vt:variant>
        <vt:lpwstr/>
      </vt:variant>
      <vt:variant>
        <vt:lpwstr>_Toc206105505</vt:lpwstr>
      </vt:variant>
      <vt:variant>
        <vt:i4>1245233</vt:i4>
      </vt:variant>
      <vt:variant>
        <vt:i4>140</vt:i4>
      </vt:variant>
      <vt:variant>
        <vt:i4>0</vt:i4>
      </vt:variant>
      <vt:variant>
        <vt:i4>5</vt:i4>
      </vt:variant>
      <vt:variant>
        <vt:lpwstr/>
      </vt:variant>
      <vt:variant>
        <vt:lpwstr>_Toc206105504</vt:lpwstr>
      </vt:variant>
      <vt:variant>
        <vt:i4>1245233</vt:i4>
      </vt:variant>
      <vt:variant>
        <vt:i4>134</vt:i4>
      </vt:variant>
      <vt:variant>
        <vt:i4>0</vt:i4>
      </vt:variant>
      <vt:variant>
        <vt:i4>5</vt:i4>
      </vt:variant>
      <vt:variant>
        <vt:lpwstr/>
      </vt:variant>
      <vt:variant>
        <vt:lpwstr>_Toc206105503</vt:lpwstr>
      </vt:variant>
      <vt:variant>
        <vt:i4>1245233</vt:i4>
      </vt:variant>
      <vt:variant>
        <vt:i4>128</vt:i4>
      </vt:variant>
      <vt:variant>
        <vt:i4>0</vt:i4>
      </vt:variant>
      <vt:variant>
        <vt:i4>5</vt:i4>
      </vt:variant>
      <vt:variant>
        <vt:lpwstr/>
      </vt:variant>
      <vt:variant>
        <vt:lpwstr>_Toc206105502</vt:lpwstr>
      </vt:variant>
      <vt:variant>
        <vt:i4>1245233</vt:i4>
      </vt:variant>
      <vt:variant>
        <vt:i4>122</vt:i4>
      </vt:variant>
      <vt:variant>
        <vt:i4>0</vt:i4>
      </vt:variant>
      <vt:variant>
        <vt:i4>5</vt:i4>
      </vt:variant>
      <vt:variant>
        <vt:lpwstr/>
      </vt:variant>
      <vt:variant>
        <vt:lpwstr>_Toc206105501</vt:lpwstr>
      </vt:variant>
      <vt:variant>
        <vt:i4>1245233</vt:i4>
      </vt:variant>
      <vt:variant>
        <vt:i4>116</vt:i4>
      </vt:variant>
      <vt:variant>
        <vt:i4>0</vt:i4>
      </vt:variant>
      <vt:variant>
        <vt:i4>5</vt:i4>
      </vt:variant>
      <vt:variant>
        <vt:lpwstr/>
      </vt:variant>
      <vt:variant>
        <vt:lpwstr>_Toc206105500</vt:lpwstr>
      </vt:variant>
      <vt:variant>
        <vt:i4>1703984</vt:i4>
      </vt:variant>
      <vt:variant>
        <vt:i4>110</vt:i4>
      </vt:variant>
      <vt:variant>
        <vt:i4>0</vt:i4>
      </vt:variant>
      <vt:variant>
        <vt:i4>5</vt:i4>
      </vt:variant>
      <vt:variant>
        <vt:lpwstr/>
      </vt:variant>
      <vt:variant>
        <vt:lpwstr>_Toc206105499</vt:lpwstr>
      </vt:variant>
      <vt:variant>
        <vt:i4>1703984</vt:i4>
      </vt:variant>
      <vt:variant>
        <vt:i4>104</vt:i4>
      </vt:variant>
      <vt:variant>
        <vt:i4>0</vt:i4>
      </vt:variant>
      <vt:variant>
        <vt:i4>5</vt:i4>
      </vt:variant>
      <vt:variant>
        <vt:lpwstr/>
      </vt:variant>
      <vt:variant>
        <vt:lpwstr>_Toc206105498</vt:lpwstr>
      </vt:variant>
      <vt:variant>
        <vt:i4>1703984</vt:i4>
      </vt:variant>
      <vt:variant>
        <vt:i4>98</vt:i4>
      </vt:variant>
      <vt:variant>
        <vt:i4>0</vt:i4>
      </vt:variant>
      <vt:variant>
        <vt:i4>5</vt:i4>
      </vt:variant>
      <vt:variant>
        <vt:lpwstr/>
      </vt:variant>
      <vt:variant>
        <vt:lpwstr>_Toc206105497</vt:lpwstr>
      </vt:variant>
      <vt:variant>
        <vt:i4>1703984</vt:i4>
      </vt:variant>
      <vt:variant>
        <vt:i4>92</vt:i4>
      </vt:variant>
      <vt:variant>
        <vt:i4>0</vt:i4>
      </vt:variant>
      <vt:variant>
        <vt:i4>5</vt:i4>
      </vt:variant>
      <vt:variant>
        <vt:lpwstr/>
      </vt:variant>
      <vt:variant>
        <vt:lpwstr>_Toc206105496</vt:lpwstr>
      </vt:variant>
      <vt:variant>
        <vt:i4>1703984</vt:i4>
      </vt:variant>
      <vt:variant>
        <vt:i4>86</vt:i4>
      </vt:variant>
      <vt:variant>
        <vt:i4>0</vt:i4>
      </vt:variant>
      <vt:variant>
        <vt:i4>5</vt:i4>
      </vt:variant>
      <vt:variant>
        <vt:lpwstr/>
      </vt:variant>
      <vt:variant>
        <vt:lpwstr>_Toc206105495</vt:lpwstr>
      </vt:variant>
      <vt:variant>
        <vt:i4>1703984</vt:i4>
      </vt:variant>
      <vt:variant>
        <vt:i4>80</vt:i4>
      </vt:variant>
      <vt:variant>
        <vt:i4>0</vt:i4>
      </vt:variant>
      <vt:variant>
        <vt:i4>5</vt:i4>
      </vt:variant>
      <vt:variant>
        <vt:lpwstr/>
      </vt:variant>
      <vt:variant>
        <vt:lpwstr>_Toc206105494</vt:lpwstr>
      </vt:variant>
      <vt:variant>
        <vt:i4>1703984</vt:i4>
      </vt:variant>
      <vt:variant>
        <vt:i4>74</vt:i4>
      </vt:variant>
      <vt:variant>
        <vt:i4>0</vt:i4>
      </vt:variant>
      <vt:variant>
        <vt:i4>5</vt:i4>
      </vt:variant>
      <vt:variant>
        <vt:lpwstr/>
      </vt:variant>
      <vt:variant>
        <vt:lpwstr>_Toc206105493</vt:lpwstr>
      </vt:variant>
      <vt:variant>
        <vt:i4>1703984</vt:i4>
      </vt:variant>
      <vt:variant>
        <vt:i4>68</vt:i4>
      </vt:variant>
      <vt:variant>
        <vt:i4>0</vt:i4>
      </vt:variant>
      <vt:variant>
        <vt:i4>5</vt:i4>
      </vt:variant>
      <vt:variant>
        <vt:lpwstr/>
      </vt:variant>
      <vt:variant>
        <vt:lpwstr>_Toc206105492</vt:lpwstr>
      </vt:variant>
      <vt:variant>
        <vt:i4>1703984</vt:i4>
      </vt:variant>
      <vt:variant>
        <vt:i4>62</vt:i4>
      </vt:variant>
      <vt:variant>
        <vt:i4>0</vt:i4>
      </vt:variant>
      <vt:variant>
        <vt:i4>5</vt:i4>
      </vt:variant>
      <vt:variant>
        <vt:lpwstr/>
      </vt:variant>
      <vt:variant>
        <vt:lpwstr>_Toc206105491</vt:lpwstr>
      </vt:variant>
      <vt:variant>
        <vt:i4>1703984</vt:i4>
      </vt:variant>
      <vt:variant>
        <vt:i4>56</vt:i4>
      </vt:variant>
      <vt:variant>
        <vt:i4>0</vt:i4>
      </vt:variant>
      <vt:variant>
        <vt:i4>5</vt:i4>
      </vt:variant>
      <vt:variant>
        <vt:lpwstr/>
      </vt:variant>
      <vt:variant>
        <vt:lpwstr>_Toc206105490</vt:lpwstr>
      </vt:variant>
      <vt:variant>
        <vt:i4>1769520</vt:i4>
      </vt:variant>
      <vt:variant>
        <vt:i4>50</vt:i4>
      </vt:variant>
      <vt:variant>
        <vt:i4>0</vt:i4>
      </vt:variant>
      <vt:variant>
        <vt:i4>5</vt:i4>
      </vt:variant>
      <vt:variant>
        <vt:lpwstr/>
      </vt:variant>
      <vt:variant>
        <vt:lpwstr>_Toc206105489</vt:lpwstr>
      </vt:variant>
      <vt:variant>
        <vt:i4>1769520</vt:i4>
      </vt:variant>
      <vt:variant>
        <vt:i4>44</vt:i4>
      </vt:variant>
      <vt:variant>
        <vt:i4>0</vt:i4>
      </vt:variant>
      <vt:variant>
        <vt:i4>5</vt:i4>
      </vt:variant>
      <vt:variant>
        <vt:lpwstr/>
      </vt:variant>
      <vt:variant>
        <vt:lpwstr>_Toc206105488</vt:lpwstr>
      </vt:variant>
      <vt:variant>
        <vt:i4>1769520</vt:i4>
      </vt:variant>
      <vt:variant>
        <vt:i4>38</vt:i4>
      </vt:variant>
      <vt:variant>
        <vt:i4>0</vt:i4>
      </vt:variant>
      <vt:variant>
        <vt:i4>5</vt:i4>
      </vt:variant>
      <vt:variant>
        <vt:lpwstr/>
      </vt:variant>
      <vt:variant>
        <vt:lpwstr>_Toc206105487</vt:lpwstr>
      </vt:variant>
      <vt:variant>
        <vt:i4>1769520</vt:i4>
      </vt:variant>
      <vt:variant>
        <vt:i4>32</vt:i4>
      </vt:variant>
      <vt:variant>
        <vt:i4>0</vt:i4>
      </vt:variant>
      <vt:variant>
        <vt:i4>5</vt:i4>
      </vt:variant>
      <vt:variant>
        <vt:lpwstr/>
      </vt:variant>
      <vt:variant>
        <vt:lpwstr>_Toc206105486</vt:lpwstr>
      </vt:variant>
      <vt:variant>
        <vt:i4>1769520</vt:i4>
      </vt:variant>
      <vt:variant>
        <vt:i4>26</vt:i4>
      </vt:variant>
      <vt:variant>
        <vt:i4>0</vt:i4>
      </vt:variant>
      <vt:variant>
        <vt:i4>5</vt:i4>
      </vt:variant>
      <vt:variant>
        <vt:lpwstr/>
      </vt:variant>
      <vt:variant>
        <vt:lpwstr>_Toc206105485</vt:lpwstr>
      </vt:variant>
      <vt:variant>
        <vt:i4>1769520</vt:i4>
      </vt:variant>
      <vt:variant>
        <vt:i4>20</vt:i4>
      </vt:variant>
      <vt:variant>
        <vt:i4>0</vt:i4>
      </vt:variant>
      <vt:variant>
        <vt:i4>5</vt:i4>
      </vt:variant>
      <vt:variant>
        <vt:lpwstr/>
      </vt:variant>
      <vt:variant>
        <vt:lpwstr>_Toc206105484</vt:lpwstr>
      </vt:variant>
      <vt:variant>
        <vt:i4>1769520</vt:i4>
      </vt:variant>
      <vt:variant>
        <vt:i4>14</vt:i4>
      </vt:variant>
      <vt:variant>
        <vt:i4>0</vt:i4>
      </vt:variant>
      <vt:variant>
        <vt:i4>5</vt:i4>
      </vt:variant>
      <vt:variant>
        <vt:lpwstr/>
      </vt:variant>
      <vt:variant>
        <vt:lpwstr>_Toc206105483</vt:lpwstr>
      </vt:variant>
      <vt:variant>
        <vt:i4>1769520</vt:i4>
      </vt:variant>
      <vt:variant>
        <vt:i4>8</vt:i4>
      </vt:variant>
      <vt:variant>
        <vt:i4>0</vt:i4>
      </vt:variant>
      <vt:variant>
        <vt:i4>5</vt:i4>
      </vt:variant>
      <vt:variant>
        <vt:lpwstr/>
      </vt:variant>
      <vt:variant>
        <vt:lpwstr>_Toc206105482</vt:lpwstr>
      </vt:variant>
      <vt:variant>
        <vt:i4>1769520</vt:i4>
      </vt:variant>
      <vt:variant>
        <vt:i4>2</vt:i4>
      </vt:variant>
      <vt:variant>
        <vt:i4>0</vt:i4>
      </vt:variant>
      <vt:variant>
        <vt:i4>5</vt:i4>
      </vt:variant>
      <vt:variant>
        <vt:lpwstr/>
      </vt:variant>
      <vt:variant>
        <vt:lpwstr>_Toc206105481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Chandra Terli</dc:creator>
  <cp:keywords/>
  <dc:description/>
  <cp:lastModifiedBy>Jaya Chandra Terli</cp:lastModifiedBy>
  <cp:revision>3</cp:revision>
  <dcterms:created xsi:type="dcterms:W3CDTF">2025-08-14T21:12:00Z</dcterms:created>
  <dcterms:modified xsi:type="dcterms:W3CDTF">2025-08-14T21:18:00Z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0ffd6da8-3305-4a2f-b4c4-1d68e1dc7c2a</vt:lpwstr>
  </property>
</Properties>
</file>